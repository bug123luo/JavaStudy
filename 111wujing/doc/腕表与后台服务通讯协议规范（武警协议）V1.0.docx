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widowControl/>
        <w:jc w:val="center"/>
        <w:rPr>
          <w:rFonts w:ascii="微软雅黑" w:hAnsi="微软雅黑" w:eastAsia="微软雅黑" w:cs="MS Mincho"/>
          <w:kern w:val="0"/>
          <w:sz w:val="36"/>
          <w:szCs w:val="36"/>
        </w:rPr>
      </w:pPr>
    </w:p>
    <w:p>
      <w:pPr>
        <w:widowControl/>
        <w:jc w:val="center"/>
        <w:rPr>
          <w:rFonts w:ascii="微软雅黑" w:hAnsi="微软雅黑" w:eastAsia="微软雅黑" w:cs="MS Mincho"/>
          <w:kern w:val="0"/>
          <w:sz w:val="36"/>
          <w:szCs w:val="36"/>
        </w:rPr>
      </w:pPr>
    </w:p>
    <w:p>
      <w:pPr>
        <w:widowControl/>
        <w:jc w:val="center"/>
        <w:rPr>
          <w:rFonts w:ascii="微软雅黑" w:hAnsi="微软雅黑" w:eastAsia="微软雅黑" w:cs="MS Mincho"/>
          <w:kern w:val="0"/>
          <w:sz w:val="36"/>
          <w:szCs w:val="36"/>
        </w:rPr>
      </w:pPr>
    </w:p>
    <w:p>
      <w:pPr>
        <w:widowControl/>
        <w:jc w:val="center"/>
        <w:rPr>
          <w:rFonts w:ascii="微软雅黑" w:hAnsi="微软雅黑" w:eastAsia="微软雅黑" w:cs="MS Mincho"/>
          <w:kern w:val="0"/>
          <w:sz w:val="36"/>
          <w:szCs w:val="36"/>
        </w:rPr>
      </w:pPr>
    </w:p>
    <w:p>
      <w:pPr>
        <w:widowControl/>
        <w:jc w:val="center"/>
        <w:rPr>
          <w:rFonts w:ascii="微软雅黑" w:hAnsi="微软雅黑" w:eastAsia="微软雅黑" w:cs="MS Mincho"/>
          <w:kern w:val="0"/>
          <w:sz w:val="36"/>
          <w:szCs w:val="36"/>
        </w:rPr>
      </w:pPr>
    </w:p>
    <w:p>
      <w:pPr>
        <w:widowControl/>
        <w:jc w:val="center"/>
        <w:rPr>
          <w:rFonts w:ascii="微软雅黑" w:hAnsi="微软雅黑" w:eastAsia="微软雅黑" w:cs="MS Mincho"/>
          <w:kern w:val="0"/>
          <w:sz w:val="48"/>
          <w:szCs w:val="48"/>
        </w:rPr>
      </w:pPr>
      <w:r>
        <w:rPr>
          <w:rFonts w:hint="eastAsia" w:ascii="微软雅黑" w:hAnsi="微软雅黑" w:eastAsia="微软雅黑" w:cs="MS Mincho"/>
          <w:kern w:val="0"/>
          <w:sz w:val="48"/>
          <w:szCs w:val="48"/>
        </w:rPr>
        <w:t>随行设备、腕表与后台服务通讯协议规范</w:t>
      </w:r>
    </w:p>
    <w:p>
      <w:pPr>
        <w:widowControl/>
        <w:jc w:val="center"/>
        <w:rPr>
          <w:rFonts w:ascii="微软雅黑" w:hAnsi="微软雅黑" w:eastAsia="微软雅黑" w:cs="MS Mincho"/>
          <w:kern w:val="0"/>
          <w:sz w:val="36"/>
          <w:szCs w:val="36"/>
        </w:rPr>
      </w:pPr>
    </w:p>
    <w:p>
      <w:pPr>
        <w:widowControl/>
        <w:jc w:val="center"/>
        <w:rPr>
          <w:rFonts w:ascii="微软雅黑" w:hAnsi="微软雅黑" w:eastAsia="微软雅黑" w:cs="MS Mincho"/>
          <w:kern w:val="0"/>
          <w:sz w:val="36"/>
          <w:szCs w:val="36"/>
        </w:rPr>
      </w:pPr>
      <w:r>
        <w:rPr>
          <w:rFonts w:hint="eastAsia" w:ascii="微软雅黑" w:hAnsi="微软雅黑" w:eastAsia="微软雅黑" w:cs="MS Mincho"/>
          <w:kern w:val="0"/>
          <w:sz w:val="36"/>
          <w:szCs w:val="36"/>
        </w:rPr>
        <w:t>（V1.0武警版）</w:t>
      </w:r>
    </w:p>
    <w:p>
      <w:pPr>
        <w:widowControl/>
        <w:jc w:val="center"/>
        <w:rPr>
          <w:rFonts w:ascii="微软雅黑" w:hAnsi="微软雅黑" w:eastAsia="微软雅黑" w:cs="MS Mincho"/>
          <w:kern w:val="0"/>
          <w:sz w:val="36"/>
          <w:szCs w:val="36"/>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rPr>
          <w:rFonts w:ascii="华文细黑" w:hAnsi="华文细黑" w:eastAsia="华文细黑"/>
          <w:sz w:val="20"/>
          <w:szCs w:val="20"/>
        </w:rPr>
      </w:pPr>
    </w:p>
    <w:p>
      <w:pPr>
        <w:jc w:val="center"/>
      </w:pPr>
    </w:p>
    <w:p>
      <w:pPr>
        <w:jc w:val="center"/>
      </w:pPr>
    </w:p>
    <w:p>
      <w:pPr>
        <w:jc w:val="center"/>
      </w:pPr>
    </w:p>
    <w:p>
      <w:pPr>
        <w:jc w:val="center"/>
      </w:pPr>
    </w:p>
    <w:p>
      <w:pPr>
        <w:jc w:val="center"/>
      </w:pPr>
      <w:r>
        <w:pict>
          <v:shape id="文本框 1" o:spid="_x0000_s1026" o:spt="202" type="#_x0000_t202" style="position:absolute;left:0pt;margin-left:315.95pt;margin-top:5.9pt;height:31.2pt;width:158.05pt;mso-position-horizontal-relative:margin;z-index:251660288;v-text-anchor:middle;mso-width-relative:page;mso-height-relative:page;" stroked="f" coordsize="21600,21600" o:gfxdata="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3Hi7tkAAAAJAQAADwAAAAAA&#10;AAABACAAAAAiAAAAZHJzL2Rvd25yZXYueG1sUEsBAhQAFAAAAAgAh07iQKb+nkkSAgAA+AMAAA4A&#10;AAAAAAAAAQAgAAAAKAEAAGRycy9lMm9Eb2MueG1sUEsFBgAAAAAGAAYAWQEAAKwFAAAAAA==&#10;">
            <v:path/>
            <v:fill focussize="0,0"/>
            <v:stroke on="f" joinstyle="miter"/>
            <v:imagedata o:title=""/>
            <o:lock v:ext="edit"/>
            <v:textbox inset="2.54mm,0mm,2.54mm,0mm">
              <w:txbxContent>
                <w:p>
                  <w:pPr>
                    <w:pStyle w:val="36"/>
                    <w:jc w:val="right"/>
                    <w:rPr>
                      <w:rFonts w:ascii="仿宋" w:hAnsi="仿宋" w:eastAsia="仿宋"/>
                      <w:spacing w:val="40"/>
                    </w:rPr>
                  </w:pPr>
                  <w:r>
                    <w:rPr>
                      <w:rFonts w:hint="eastAsia" w:ascii="仿宋" w:hAnsi="仿宋" w:eastAsia="仿宋"/>
                      <w:bCs/>
                      <w:spacing w:val="40"/>
                      <w:lang w:eastAsia="zh-CN"/>
                    </w:rPr>
                    <w:t>2</w:t>
                  </w:r>
                  <w:r>
                    <w:rPr>
                      <w:rFonts w:ascii="仿宋" w:hAnsi="仿宋" w:eastAsia="仿宋"/>
                      <w:bCs/>
                      <w:spacing w:val="40"/>
                      <w:lang w:eastAsia="zh-CN"/>
                    </w:rPr>
                    <w:t>018-</w:t>
                  </w:r>
                  <w:r>
                    <w:rPr>
                      <w:rFonts w:hint="eastAsia" w:ascii="仿宋" w:hAnsi="仿宋" w:eastAsia="仿宋"/>
                      <w:bCs/>
                      <w:spacing w:val="40"/>
                      <w:lang w:eastAsia="zh-CN"/>
                    </w:rPr>
                    <w:t>09</w:t>
                  </w:r>
                  <w:r>
                    <w:rPr>
                      <w:rFonts w:ascii="仿宋" w:hAnsi="仿宋" w:eastAsia="仿宋"/>
                      <w:bCs/>
                      <w:spacing w:val="40"/>
                      <w:lang w:eastAsia="zh-CN"/>
                    </w:rPr>
                    <w:t>-</w:t>
                  </w:r>
                  <w:r>
                    <w:rPr>
                      <w:rFonts w:hint="eastAsia" w:ascii="仿宋" w:hAnsi="仿宋" w:eastAsia="仿宋"/>
                      <w:bCs/>
                      <w:spacing w:val="40"/>
                      <w:lang w:eastAsia="zh-CN"/>
                    </w:rPr>
                    <w:t>26</w:t>
                  </w:r>
                  <w:r>
                    <w:rPr>
                      <w:rFonts w:hint="eastAsia" w:ascii="仿宋" w:hAnsi="仿宋" w:eastAsia="仿宋"/>
                      <w:bCs/>
                      <w:spacing w:val="40"/>
                    </w:rPr>
                    <w:t>实施</w:t>
                  </w:r>
                </w:p>
              </w:txbxContent>
            </v:textbox>
          </v:shape>
        </w:pict>
      </w:r>
      <w:r>
        <w:pict>
          <v:shape id="_x0000_s1028" o:spid="_x0000_s1028" o:spt="202" type="#_x0000_t202" style="position:absolute;left:0pt;margin-left:-7.7pt;margin-top:6.1pt;height:31.2pt;width:141.35pt;mso-position-horizontal-relative:margin;z-index:251662336;v-text-anchor:middle;mso-width-relative:page;mso-height-relative:page;" filled="f" stroked="f" coordsize="21600,21600" o:gfxdata="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do0ELaAAAACQEAAA8AAAAAAAAAAQAgAAAAIgAAAGRycy9kb3du&#10;cmV2LnhtbFBLAQIUABQAAAAIAIdO4kC8I8vk/QEAAM8DAAAOAAAAAAAAAAEAIAAAACkBAABkcnMv&#10;ZTJvRG9jLnhtbFBLBQYAAAAABgAGAFkBAACYBQAAAAA=&#10;">
            <v:path/>
            <v:fill on="f" focussize="0,0"/>
            <v:stroke on="f" joinstyle="miter"/>
            <v:imagedata o:title=""/>
            <o:lock v:ext="edit"/>
            <v:textbox inset="2.54mm,0mm,2.54mm,0mm">
              <w:txbxContent>
                <w:p>
                  <w:pPr>
                    <w:pStyle w:val="36"/>
                    <w:jc w:val="center"/>
                    <w:rPr>
                      <w:rFonts w:ascii="仿宋" w:hAnsi="仿宋" w:eastAsia="仿宋"/>
                      <w:spacing w:val="40"/>
                      <w:lang w:eastAsia="zh-CN"/>
                    </w:rPr>
                  </w:pPr>
                  <w:r>
                    <w:rPr>
                      <w:rFonts w:hint="eastAsia" w:ascii="仿宋" w:hAnsi="仿宋" w:eastAsia="仿宋"/>
                      <w:bCs/>
                      <w:spacing w:val="40"/>
                      <w:lang w:eastAsia="zh-CN"/>
                    </w:rPr>
                    <w:t>2</w:t>
                  </w:r>
                  <w:r>
                    <w:rPr>
                      <w:rFonts w:ascii="仿宋" w:hAnsi="仿宋" w:eastAsia="仿宋"/>
                      <w:bCs/>
                      <w:spacing w:val="40"/>
                      <w:lang w:eastAsia="zh-CN"/>
                    </w:rPr>
                    <w:t>018-0</w:t>
                  </w:r>
                  <w:r>
                    <w:rPr>
                      <w:rFonts w:hint="eastAsia" w:ascii="仿宋" w:hAnsi="仿宋" w:eastAsia="仿宋"/>
                      <w:bCs/>
                      <w:spacing w:val="40"/>
                      <w:lang w:eastAsia="zh-CN"/>
                    </w:rPr>
                    <w:t>9</w:t>
                  </w:r>
                  <w:r>
                    <w:rPr>
                      <w:rFonts w:ascii="仿宋" w:hAnsi="仿宋" w:eastAsia="仿宋"/>
                      <w:bCs/>
                      <w:spacing w:val="40"/>
                      <w:lang w:eastAsia="zh-CN"/>
                    </w:rPr>
                    <w:t>-</w:t>
                  </w:r>
                  <w:r>
                    <w:rPr>
                      <w:rFonts w:hint="eastAsia" w:ascii="仿宋" w:hAnsi="仿宋" w:eastAsia="仿宋"/>
                      <w:bCs/>
                      <w:spacing w:val="40"/>
                      <w:lang w:eastAsia="zh-CN"/>
                    </w:rPr>
                    <w:t>26发布</w:t>
                  </w:r>
                </w:p>
              </w:txbxContent>
            </v:textbox>
          </v:shape>
        </w:pict>
      </w:r>
    </w:p>
    <w:p>
      <w:pPr>
        <w:jc w:val="center"/>
      </w:pPr>
    </w:p>
    <w:p>
      <w:pPr>
        <w:jc w:val="center"/>
      </w:pPr>
      <w:r>
        <w:pict>
          <v:line id="直接连接符 2" o:spid="_x0000_s1027" o:spt="20" style="position:absolute;left:0pt;margin-top:2.7pt;height:0pt;width:477.75pt;mso-position-horizontal:left;mso-position-horizontal-relative:margin;z-index:251658240;mso-width-relative:page;mso-height-relative:page;" coordsize="21600,21600" o:gfxdata="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cgQGHSAAAABAEAAA8AAAAAAAAAAQAgAAAAIgAAAGRycy9k&#10;b3ducmV2LnhtbFBLAQIUABQAAAAIAIdO4kB67Mq8zwEAAGsDAAAOAAAAAAAAAAEAIAAAACEBAABk&#10;cnMvZTJvRG9jLnhtbFBLBQYAAAAABgAGAFkBAABiBQAAAAA=&#10;">
            <v:path arrowok="t"/>
            <v:fill focussize="0,0"/>
            <v:stroke weight="1.5pt"/>
            <v:imagedata o:title=""/>
            <o:lock v:ext="edit"/>
          </v:line>
        </w:pict>
      </w:r>
    </w:p>
    <w:p>
      <w:pPr>
        <w:jc w:val="center"/>
      </w:pPr>
    </w:p>
    <w:p>
      <w:pPr>
        <w:pStyle w:val="74"/>
        <w:rPr>
          <w:rFonts w:ascii="Arial" w:hAnsi="Arial" w:eastAsia="宋体"/>
          <w:sz w:val="22"/>
          <w:szCs w:val="22"/>
          <w:lang w:eastAsia="zh-CN"/>
        </w:rPr>
      </w:pPr>
      <w:r>
        <w:rPr>
          <w:rFonts w:ascii="Arial" w:hAnsi="Arial" w:eastAsia="宋体"/>
          <w:sz w:val="22"/>
          <w:szCs w:val="22"/>
          <w:lang w:eastAsia="zh-CN"/>
        </w:rPr>
        <w:t>文档变更控制</w:t>
      </w:r>
    </w:p>
    <w:tbl>
      <w:tblPr>
        <w:tblStyle w:val="46"/>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5812"/>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clear" w:color="auto" w:fill="C0C0C0"/>
          </w:tcPr>
          <w:p>
            <w:pPr>
              <w:jc w:val="center"/>
              <w:rPr>
                <w:rFonts w:ascii="Arial" w:hAnsi="Arial" w:eastAsia="宋体" w:cs="Times New Roman"/>
                <w:kern w:val="0"/>
                <w:sz w:val="20"/>
                <w:szCs w:val="22"/>
              </w:rPr>
            </w:pPr>
            <w:r>
              <w:rPr>
                <w:rFonts w:ascii="Arial" w:hAnsi="Arial" w:eastAsia="宋体" w:cs="Times New Roman"/>
                <w:kern w:val="0"/>
                <w:sz w:val="20"/>
                <w:szCs w:val="22"/>
              </w:rPr>
              <w:t>版本</w:t>
            </w:r>
          </w:p>
        </w:tc>
        <w:tc>
          <w:tcPr>
            <w:tcW w:w="5812" w:type="dxa"/>
            <w:shd w:val="clear" w:color="auto" w:fill="C0C0C0"/>
          </w:tcPr>
          <w:p>
            <w:pPr>
              <w:jc w:val="center"/>
              <w:rPr>
                <w:rFonts w:ascii="Arial" w:hAnsi="Arial" w:eastAsia="宋体" w:cs="Times New Roman"/>
                <w:kern w:val="0"/>
                <w:sz w:val="20"/>
                <w:szCs w:val="22"/>
              </w:rPr>
            </w:pPr>
            <w:r>
              <w:rPr>
                <w:rFonts w:ascii="Arial" w:hAnsi="Arial" w:eastAsia="宋体" w:cs="Times New Roman"/>
                <w:kern w:val="0"/>
                <w:sz w:val="20"/>
                <w:szCs w:val="22"/>
              </w:rPr>
              <w:t>描述</w:t>
            </w:r>
          </w:p>
        </w:tc>
        <w:tc>
          <w:tcPr>
            <w:tcW w:w="1418" w:type="dxa"/>
            <w:shd w:val="clear" w:color="auto" w:fill="C0C0C0"/>
          </w:tcPr>
          <w:p>
            <w:pPr>
              <w:jc w:val="center"/>
              <w:rPr>
                <w:rFonts w:ascii="Arial" w:hAnsi="Arial" w:eastAsia="宋体" w:cs="Times New Roman"/>
                <w:kern w:val="0"/>
                <w:sz w:val="20"/>
                <w:szCs w:val="22"/>
              </w:rPr>
            </w:pPr>
            <w:r>
              <w:rPr>
                <w:rFonts w:ascii="Arial" w:hAnsi="Arial" w:eastAsia="宋体" w:cs="Times New Roman"/>
                <w:kern w:val="0"/>
                <w:sz w:val="20"/>
                <w:szCs w:val="22"/>
              </w:rPr>
              <w:t>日期</w:t>
            </w:r>
          </w:p>
        </w:tc>
        <w:tc>
          <w:tcPr>
            <w:tcW w:w="1842" w:type="dxa"/>
            <w:shd w:val="clear" w:color="auto" w:fill="C0C0C0"/>
          </w:tcPr>
          <w:p>
            <w:pPr>
              <w:jc w:val="center"/>
              <w:rPr>
                <w:rFonts w:ascii="Arial" w:hAnsi="Arial" w:eastAsia="宋体" w:cs="Times New Roman"/>
                <w:kern w:val="0"/>
                <w:sz w:val="20"/>
                <w:szCs w:val="22"/>
              </w:rPr>
            </w:pPr>
            <w:r>
              <w:rPr>
                <w:rFonts w:ascii="Arial" w:hAnsi="Arial" w:eastAsia="宋体" w:cs="Times New Roman"/>
                <w:kern w:val="0"/>
                <w:sz w:val="20"/>
                <w:szCs w:val="2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r>
              <w:rPr>
                <w:rFonts w:ascii="Arial" w:hAnsi="Arial" w:eastAsia="宋体" w:cs="Times New Roman"/>
                <w:kern w:val="0"/>
                <w:sz w:val="20"/>
                <w:szCs w:val="22"/>
              </w:rPr>
              <w:t>V1.0</w:t>
            </w:r>
          </w:p>
        </w:tc>
        <w:tc>
          <w:tcPr>
            <w:tcW w:w="5812" w:type="dxa"/>
          </w:tcPr>
          <w:p>
            <w:pPr>
              <w:rPr>
                <w:rFonts w:ascii="Arial" w:hAnsi="Arial" w:eastAsia="宋体" w:cs="Times New Roman"/>
                <w:kern w:val="0"/>
                <w:sz w:val="20"/>
                <w:szCs w:val="22"/>
              </w:rPr>
            </w:pPr>
            <w:r>
              <w:rPr>
                <w:rFonts w:hint="eastAsia" w:ascii="Arial" w:hAnsi="Arial" w:eastAsia="宋体" w:cs="Times New Roman"/>
                <w:kern w:val="0"/>
                <w:sz w:val="20"/>
                <w:szCs w:val="22"/>
              </w:rPr>
              <w:t>初稿</w:t>
            </w:r>
          </w:p>
        </w:tc>
        <w:tc>
          <w:tcPr>
            <w:tcW w:w="1418" w:type="dxa"/>
          </w:tcPr>
          <w:p>
            <w:pPr>
              <w:rPr>
                <w:rFonts w:ascii="Arial" w:hAnsi="Arial" w:eastAsia="宋体" w:cs="Times New Roman"/>
                <w:kern w:val="0"/>
                <w:sz w:val="20"/>
                <w:szCs w:val="22"/>
              </w:rPr>
            </w:pPr>
            <w:r>
              <w:rPr>
                <w:rFonts w:hint="eastAsia" w:ascii="Arial" w:hAnsi="Arial" w:eastAsia="宋体" w:cs="Times New Roman"/>
                <w:kern w:val="0"/>
                <w:sz w:val="20"/>
                <w:szCs w:val="22"/>
              </w:rPr>
              <w:t>20180925</w:t>
            </w:r>
          </w:p>
        </w:tc>
        <w:tc>
          <w:tcPr>
            <w:tcW w:w="1842" w:type="dxa"/>
          </w:tcPr>
          <w:p>
            <w:pPr>
              <w:rPr>
                <w:rFonts w:ascii="Arial" w:hAnsi="Arial" w:eastAsia="宋体" w:cs="Times New Roman"/>
                <w:kern w:val="0"/>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p>
        </w:tc>
        <w:tc>
          <w:tcPr>
            <w:tcW w:w="5812" w:type="dxa"/>
          </w:tcPr>
          <w:p>
            <w:pPr>
              <w:rPr>
                <w:rFonts w:ascii="Arial" w:hAnsi="Arial" w:eastAsia="宋体" w:cs="Times New Roman"/>
                <w:kern w:val="0"/>
                <w:sz w:val="20"/>
                <w:szCs w:val="22"/>
              </w:rPr>
            </w:pPr>
          </w:p>
        </w:tc>
        <w:tc>
          <w:tcPr>
            <w:tcW w:w="1418" w:type="dxa"/>
          </w:tcPr>
          <w:p>
            <w:pPr>
              <w:rPr>
                <w:rFonts w:ascii="Arial" w:hAnsi="Arial" w:eastAsia="宋体" w:cs="Times New Roman"/>
                <w:kern w:val="0"/>
                <w:sz w:val="20"/>
                <w:szCs w:val="22"/>
              </w:rPr>
            </w:pPr>
          </w:p>
        </w:tc>
        <w:tc>
          <w:tcPr>
            <w:tcW w:w="1842" w:type="dxa"/>
          </w:tcPr>
          <w:p>
            <w:pPr>
              <w:rPr>
                <w:rFonts w:ascii="Arial" w:hAnsi="Arial" w:eastAsia="宋体" w:cs="Times New Roman"/>
                <w:kern w:val="0"/>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p>
        </w:tc>
        <w:tc>
          <w:tcPr>
            <w:tcW w:w="5812" w:type="dxa"/>
          </w:tcPr>
          <w:p>
            <w:pPr>
              <w:pStyle w:val="102"/>
              <w:ind w:left="360" w:firstLine="0" w:firstLineChars="0"/>
              <w:rPr>
                <w:sz w:val="20"/>
                <w:szCs w:val="22"/>
                <w:lang w:eastAsia="zh-CN"/>
              </w:rPr>
            </w:pPr>
          </w:p>
        </w:tc>
        <w:tc>
          <w:tcPr>
            <w:tcW w:w="1418" w:type="dxa"/>
          </w:tcPr>
          <w:p>
            <w:pPr>
              <w:rPr>
                <w:rFonts w:ascii="Arial" w:hAnsi="Arial" w:eastAsia="宋体" w:cs="Times New Roman"/>
                <w:kern w:val="0"/>
                <w:sz w:val="20"/>
                <w:szCs w:val="22"/>
              </w:rPr>
            </w:pPr>
          </w:p>
        </w:tc>
        <w:tc>
          <w:tcPr>
            <w:tcW w:w="1842" w:type="dxa"/>
          </w:tcPr>
          <w:p>
            <w:pPr>
              <w:rPr>
                <w:rFonts w:ascii="Arial" w:hAnsi="Arial" w:eastAsia="宋体" w:cs="Times New Roman"/>
                <w:kern w:val="0"/>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p>
        </w:tc>
        <w:tc>
          <w:tcPr>
            <w:tcW w:w="5812" w:type="dxa"/>
          </w:tcPr>
          <w:p>
            <w:pPr>
              <w:rPr>
                <w:rFonts w:ascii="Arial" w:hAnsi="Arial" w:eastAsia="宋体" w:cs="Times New Roman"/>
                <w:kern w:val="0"/>
                <w:sz w:val="20"/>
                <w:szCs w:val="22"/>
              </w:rPr>
            </w:pPr>
          </w:p>
        </w:tc>
        <w:tc>
          <w:tcPr>
            <w:tcW w:w="1418" w:type="dxa"/>
          </w:tcPr>
          <w:p>
            <w:pPr>
              <w:rPr>
                <w:rFonts w:ascii="Arial" w:hAnsi="Arial" w:eastAsia="宋体" w:cs="Times New Roman"/>
                <w:kern w:val="0"/>
                <w:sz w:val="20"/>
                <w:szCs w:val="22"/>
              </w:rPr>
            </w:pPr>
          </w:p>
        </w:tc>
        <w:tc>
          <w:tcPr>
            <w:tcW w:w="1842" w:type="dxa"/>
          </w:tcPr>
          <w:p>
            <w:pPr>
              <w:rPr>
                <w:rFonts w:ascii="Arial" w:hAnsi="Arial" w:eastAsia="宋体" w:cs="Times New Roman"/>
                <w:kern w:val="0"/>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p>
        </w:tc>
        <w:tc>
          <w:tcPr>
            <w:tcW w:w="5812" w:type="dxa"/>
          </w:tcPr>
          <w:p>
            <w:pPr>
              <w:rPr>
                <w:rFonts w:ascii="Arial" w:hAnsi="Arial" w:eastAsia="宋体" w:cs="Times New Roman"/>
                <w:kern w:val="0"/>
                <w:sz w:val="20"/>
                <w:szCs w:val="22"/>
              </w:rPr>
            </w:pPr>
          </w:p>
        </w:tc>
        <w:tc>
          <w:tcPr>
            <w:tcW w:w="1418" w:type="dxa"/>
          </w:tcPr>
          <w:p>
            <w:pPr>
              <w:rPr>
                <w:rFonts w:ascii="Arial" w:hAnsi="Arial" w:eastAsia="宋体" w:cs="Times New Roman"/>
                <w:kern w:val="0"/>
                <w:sz w:val="20"/>
                <w:szCs w:val="22"/>
              </w:rPr>
            </w:pPr>
          </w:p>
        </w:tc>
        <w:tc>
          <w:tcPr>
            <w:tcW w:w="1842" w:type="dxa"/>
          </w:tcPr>
          <w:p>
            <w:pPr>
              <w:rPr>
                <w:rFonts w:ascii="Arial" w:hAnsi="Arial" w:eastAsia="宋体" w:cs="Times New Roman"/>
                <w:kern w:val="0"/>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p>
        </w:tc>
        <w:tc>
          <w:tcPr>
            <w:tcW w:w="5812" w:type="dxa"/>
          </w:tcPr>
          <w:p>
            <w:pPr>
              <w:rPr>
                <w:rFonts w:ascii="Arial" w:hAnsi="Arial" w:eastAsia="宋体" w:cs="Times New Roman"/>
                <w:kern w:val="0"/>
                <w:sz w:val="20"/>
                <w:szCs w:val="22"/>
              </w:rPr>
            </w:pPr>
          </w:p>
        </w:tc>
        <w:tc>
          <w:tcPr>
            <w:tcW w:w="1418" w:type="dxa"/>
          </w:tcPr>
          <w:p>
            <w:pPr>
              <w:rPr>
                <w:rFonts w:ascii="Arial" w:hAnsi="Arial" w:eastAsia="宋体" w:cs="Times New Roman"/>
                <w:kern w:val="0"/>
                <w:sz w:val="20"/>
                <w:szCs w:val="22"/>
              </w:rPr>
            </w:pPr>
          </w:p>
        </w:tc>
        <w:tc>
          <w:tcPr>
            <w:tcW w:w="1842" w:type="dxa"/>
          </w:tcPr>
          <w:p>
            <w:pPr>
              <w:rPr>
                <w:rFonts w:ascii="Arial" w:hAnsi="Arial" w:eastAsia="宋体" w:cs="Times New Roman"/>
                <w:kern w:val="0"/>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ascii="Arial" w:hAnsi="Arial" w:eastAsia="宋体" w:cs="Times New Roman"/>
                <w:kern w:val="0"/>
                <w:sz w:val="20"/>
                <w:szCs w:val="22"/>
              </w:rPr>
            </w:pPr>
          </w:p>
        </w:tc>
        <w:tc>
          <w:tcPr>
            <w:tcW w:w="5812" w:type="dxa"/>
          </w:tcPr>
          <w:p>
            <w:pPr>
              <w:rPr>
                <w:rFonts w:ascii="Arial" w:hAnsi="Arial" w:eastAsia="宋体" w:cs="Times New Roman"/>
                <w:kern w:val="0"/>
                <w:sz w:val="20"/>
                <w:szCs w:val="22"/>
              </w:rPr>
            </w:pPr>
          </w:p>
        </w:tc>
        <w:tc>
          <w:tcPr>
            <w:tcW w:w="1418" w:type="dxa"/>
          </w:tcPr>
          <w:p>
            <w:pPr>
              <w:rPr>
                <w:rFonts w:ascii="Arial" w:hAnsi="Arial" w:eastAsia="宋体" w:cs="Times New Roman"/>
                <w:kern w:val="0"/>
                <w:sz w:val="20"/>
                <w:szCs w:val="22"/>
              </w:rPr>
            </w:pPr>
          </w:p>
        </w:tc>
        <w:tc>
          <w:tcPr>
            <w:tcW w:w="1842" w:type="dxa"/>
          </w:tcPr>
          <w:p>
            <w:pPr>
              <w:rPr>
                <w:rFonts w:ascii="Arial" w:hAnsi="Arial" w:eastAsia="宋体" w:cs="Times New Roman"/>
                <w:kern w:val="0"/>
                <w:sz w:val="20"/>
                <w:szCs w:val="22"/>
              </w:rPr>
            </w:pPr>
          </w:p>
        </w:tc>
      </w:tr>
    </w:tbl>
    <w:p>
      <w:pPr>
        <w:pStyle w:val="74"/>
        <w:rPr>
          <w:rFonts w:ascii="Arial" w:hAnsi="Arial" w:eastAsia="宋体"/>
          <w:sz w:val="22"/>
          <w:szCs w:val="22"/>
          <w:lang w:eastAsia="zh-CN"/>
        </w:rPr>
      </w:pPr>
    </w:p>
    <w:p>
      <w:pPr>
        <w:widowControl/>
        <w:jc w:val="left"/>
      </w:pPr>
      <w:r>
        <w:br w:type="page"/>
      </w:r>
    </w:p>
    <w:p>
      <w:pPr>
        <w:widowControl/>
        <w:jc w:val="left"/>
      </w:pPr>
    </w:p>
    <w:sdt>
      <w:sdtPr>
        <w:rPr>
          <w:rFonts w:asciiTheme="minorHAnsi" w:hAnsiTheme="minorHAnsi" w:eastAsiaTheme="minorEastAsia" w:cstheme="minorBidi"/>
          <w:b w:val="0"/>
          <w:bCs w:val="0"/>
          <w:color w:val="auto"/>
          <w:kern w:val="2"/>
          <w:sz w:val="24"/>
          <w:szCs w:val="24"/>
          <w:lang w:val="zh-CN"/>
        </w:rPr>
        <w:id w:val="-816881286"/>
        <w:docPartObj>
          <w:docPartGallery w:val="Table of Contents"/>
          <w:docPartUnique/>
        </w:docPartObj>
      </w:sdtPr>
      <w:sdtEndPr>
        <w:rPr>
          <w:rFonts w:asciiTheme="minorHAnsi" w:hAnsiTheme="minorHAnsi" w:eastAsiaTheme="minorEastAsia" w:cstheme="minorBidi"/>
          <w:b w:val="0"/>
          <w:bCs w:val="0"/>
          <w:color w:val="auto"/>
          <w:kern w:val="2"/>
          <w:sz w:val="24"/>
          <w:szCs w:val="24"/>
          <w:lang w:val="en-US"/>
        </w:rPr>
      </w:sdtEndPr>
      <w:sdtContent>
        <w:p>
          <w:pPr>
            <w:pStyle w:val="131"/>
          </w:pPr>
          <w:r>
            <w:rPr>
              <w:lang w:val="zh-CN"/>
            </w:rPr>
            <w:t>目录</w:t>
          </w:r>
        </w:p>
        <w:p>
          <w:pPr>
            <w:pStyle w:val="30"/>
            <w:rPr>
              <w:rFonts w:asciiTheme="minorHAnsi" w:hAnsiTheme="minorHAnsi" w:eastAsiaTheme="minorEastAsia" w:cstheme="minorBidi"/>
              <w:b w:val="0"/>
              <w:kern w:val="2"/>
              <w:sz w:val="21"/>
              <w:szCs w:val="22"/>
            </w:rPr>
          </w:pPr>
          <w:r>
            <w:fldChar w:fldCharType="begin"/>
          </w:r>
          <w:r>
            <w:instrText xml:space="preserve"> TOC \o "1-3" \h \z \u </w:instrText>
          </w:r>
          <w:r>
            <w:fldChar w:fldCharType="separate"/>
          </w:r>
          <w:r>
            <w:fldChar w:fldCharType="begin"/>
          </w:r>
          <w:r>
            <w:instrText xml:space="preserve"> HYPERLINK \l "_Toc525723436" </w:instrText>
          </w:r>
          <w:r>
            <w:fldChar w:fldCharType="separate"/>
          </w:r>
          <w:r>
            <w:rPr>
              <w:rStyle w:val="43"/>
              <w:rFonts w:ascii="宋体" w:hAnsi="宋体"/>
              <w:spacing w:val="-10"/>
              <w:kern w:val="28"/>
            </w:rPr>
            <w:t>1</w:t>
          </w:r>
          <w:r>
            <w:rPr>
              <w:rFonts w:asciiTheme="minorHAnsi" w:hAnsiTheme="minorHAnsi" w:eastAsiaTheme="minorEastAsia" w:cstheme="minorBidi"/>
              <w:b w:val="0"/>
              <w:kern w:val="2"/>
              <w:sz w:val="21"/>
              <w:szCs w:val="22"/>
            </w:rPr>
            <w:tab/>
          </w:r>
          <w:r>
            <w:rPr>
              <w:rStyle w:val="43"/>
              <w:rFonts w:hint="eastAsia" w:ascii="宋体" w:hAnsi="宋体"/>
              <w:spacing w:val="-10"/>
              <w:kern w:val="28"/>
            </w:rPr>
            <w:t>范围</w:t>
          </w:r>
          <w:r>
            <w:tab/>
          </w:r>
          <w:r>
            <w:fldChar w:fldCharType="begin"/>
          </w:r>
          <w:r>
            <w:instrText xml:space="preserve"> PAGEREF _Toc525723436 \h </w:instrText>
          </w:r>
          <w:r>
            <w:fldChar w:fldCharType="separate"/>
          </w:r>
          <w:r>
            <w:t>6</w:t>
          </w:r>
          <w:r>
            <w:fldChar w:fldCharType="end"/>
          </w:r>
          <w:r>
            <w:fldChar w:fldCharType="end"/>
          </w:r>
        </w:p>
        <w:p>
          <w:pPr>
            <w:pStyle w:val="30"/>
            <w:rPr>
              <w:rFonts w:asciiTheme="minorHAnsi" w:hAnsiTheme="minorHAnsi" w:eastAsiaTheme="minorEastAsia" w:cstheme="minorBidi"/>
              <w:b w:val="0"/>
              <w:kern w:val="2"/>
              <w:sz w:val="21"/>
              <w:szCs w:val="22"/>
            </w:rPr>
          </w:pPr>
          <w:r>
            <w:fldChar w:fldCharType="begin"/>
          </w:r>
          <w:r>
            <w:instrText xml:space="preserve"> HYPERLINK \l "_Toc525723437" </w:instrText>
          </w:r>
          <w:r>
            <w:fldChar w:fldCharType="separate"/>
          </w:r>
          <w:r>
            <w:rPr>
              <w:rStyle w:val="43"/>
              <w:rFonts w:ascii="宋体" w:hAnsi="宋体"/>
              <w:spacing w:val="-10"/>
              <w:kern w:val="28"/>
            </w:rPr>
            <w:t>2</w:t>
          </w:r>
          <w:r>
            <w:rPr>
              <w:rFonts w:asciiTheme="minorHAnsi" w:hAnsiTheme="minorHAnsi" w:eastAsiaTheme="minorEastAsia" w:cstheme="minorBidi"/>
              <w:b w:val="0"/>
              <w:kern w:val="2"/>
              <w:sz w:val="21"/>
              <w:szCs w:val="22"/>
            </w:rPr>
            <w:tab/>
          </w:r>
          <w:r>
            <w:rPr>
              <w:rStyle w:val="43"/>
              <w:rFonts w:hint="eastAsia" w:ascii="宋体" w:hAnsi="宋体"/>
              <w:spacing w:val="-10"/>
              <w:kern w:val="28"/>
            </w:rPr>
            <w:t>引用文件</w:t>
          </w:r>
          <w:r>
            <w:tab/>
          </w:r>
          <w:r>
            <w:fldChar w:fldCharType="begin"/>
          </w:r>
          <w:r>
            <w:instrText xml:space="preserve"> PAGEREF _Toc525723437 \h </w:instrText>
          </w:r>
          <w:r>
            <w:fldChar w:fldCharType="separate"/>
          </w:r>
          <w:r>
            <w:t>6</w:t>
          </w:r>
          <w:r>
            <w:fldChar w:fldCharType="end"/>
          </w:r>
          <w:r>
            <w:fldChar w:fldCharType="end"/>
          </w:r>
        </w:p>
        <w:p>
          <w:pPr>
            <w:pStyle w:val="30"/>
            <w:rPr>
              <w:rFonts w:asciiTheme="minorHAnsi" w:hAnsiTheme="minorHAnsi" w:eastAsiaTheme="minorEastAsia" w:cstheme="minorBidi"/>
              <w:b w:val="0"/>
              <w:kern w:val="2"/>
              <w:sz w:val="21"/>
              <w:szCs w:val="22"/>
            </w:rPr>
          </w:pPr>
          <w:r>
            <w:fldChar w:fldCharType="begin"/>
          </w:r>
          <w:r>
            <w:instrText xml:space="preserve"> HYPERLINK \l "_Toc525723438" </w:instrText>
          </w:r>
          <w:r>
            <w:fldChar w:fldCharType="separate"/>
          </w:r>
          <w:r>
            <w:rPr>
              <w:rStyle w:val="43"/>
            </w:rPr>
            <w:t>2</w:t>
          </w:r>
          <w:r>
            <w:rPr>
              <w:rFonts w:asciiTheme="minorHAnsi" w:hAnsiTheme="minorHAnsi" w:eastAsiaTheme="minorEastAsia" w:cstheme="minorBidi"/>
              <w:b w:val="0"/>
              <w:kern w:val="2"/>
              <w:sz w:val="21"/>
              <w:szCs w:val="22"/>
            </w:rPr>
            <w:tab/>
          </w:r>
          <w:r>
            <w:rPr>
              <w:rStyle w:val="43"/>
              <w:rFonts w:hint="eastAsia"/>
            </w:rPr>
            <w:t>语法说明</w:t>
          </w:r>
          <w:r>
            <w:tab/>
          </w:r>
          <w:r>
            <w:fldChar w:fldCharType="begin"/>
          </w:r>
          <w:r>
            <w:instrText xml:space="preserve"> PAGEREF _Toc525723438 \h </w:instrText>
          </w:r>
          <w:r>
            <w:fldChar w:fldCharType="separate"/>
          </w:r>
          <w:r>
            <w:t>6</w:t>
          </w:r>
          <w:r>
            <w:fldChar w:fldCharType="end"/>
          </w:r>
          <w:r>
            <w:fldChar w:fldCharType="end"/>
          </w:r>
        </w:p>
        <w:p>
          <w:pPr>
            <w:pStyle w:val="30"/>
            <w:rPr>
              <w:rFonts w:asciiTheme="minorHAnsi" w:hAnsiTheme="minorHAnsi" w:eastAsiaTheme="minorEastAsia" w:cstheme="minorBidi"/>
              <w:b w:val="0"/>
              <w:kern w:val="2"/>
              <w:sz w:val="21"/>
              <w:szCs w:val="22"/>
            </w:rPr>
          </w:pPr>
          <w:r>
            <w:fldChar w:fldCharType="begin"/>
          </w:r>
          <w:r>
            <w:instrText xml:space="preserve"> HYPERLINK \l "_Toc525723439" </w:instrText>
          </w:r>
          <w:r>
            <w:fldChar w:fldCharType="separate"/>
          </w:r>
          <w:r>
            <w:rPr>
              <w:rStyle w:val="43"/>
              <w:rFonts w:ascii="宋体" w:hAnsi="宋体"/>
              <w:spacing w:val="-10"/>
              <w:kern w:val="28"/>
            </w:rPr>
            <w:t>3</w:t>
          </w:r>
          <w:r>
            <w:rPr>
              <w:rFonts w:asciiTheme="minorHAnsi" w:hAnsiTheme="minorHAnsi" w:eastAsiaTheme="minorEastAsia" w:cstheme="minorBidi"/>
              <w:b w:val="0"/>
              <w:kern w:val="2"/>
              <w:sz w:val="21"/>
              <w:szCs w:val="22"/>
            </w:rPr>
            <w:tab/>
          </w:r>
          <w:r>
            <w:rPr>
              <w:rStyle w:val="43"/>
              <w:rFonts w:hint="eastAsia" w:ascii="宋体" w:hAnsi="宋体"/>
              <w:spacing w:val="-10"/>
              <w:kern w:val="28"/>
            </w:rPr>
            <w:t>接口协议组成</w:t>
          </w:r>
          <w:r>
            <w:tab/>
          </w:r>
          <w:r>
            <w:fldChar w:fldCharType="begin"/>
          </w:r>
          <w:r>
            <w:instrText xml:space="preserve"> PAGEREF _Toc525723439 \h </w:instrText>
          </w:r>
          <w:r>
            <w:fldChar w:fldCharType="separate"/>
          </w:r>
          <w:r>
            <w:t>7</w:t>
          </w:r>
          <w:r>
            <w:fldChar w:fldCharType="end"/>
          </w:r>
          <w:r>
            <w:fldChar w:fldCharType="end"/>
          </w:r>
        </w:p>
        <w:p>
          <w:pPr>
            <w:pStyle w:val="30"/>
            <w:rPr>
              <w:rFonts w:asciiTheme="minorHAnsi" w:hAnsiTheme="minorHAnsi" w:eastAsiaTheme="minorEastAsia" w:cstheme="minorBidi"/>
              <w:b w:val="0"/>
              <w:kern w:val="2"/>
              <w:sz w:val="21"/>
              <w:szCs w:val="22"/>
            </w:rPr>
          </w:pPr>
          <w:r>
            <w:fldChar w:fldCharType="begin"/>
          </w:r>
          <w:r>
            <w:instrText xml:space="preserve"> HYPERLINK \l "_Toc525723440" </w:instrText>
          </w:r>
          <w:r>
            <w:fldChar w:fldCharType="separate"/>
          </w:r>
          <w:r>
            <w:rPr>
              <w:rStyle w:val="43"/>
              <w:rFonts w:ascii="宋体" w:hAnsi="宋体"/>
              <w:spacing w:val="-10"/>
              <w:kern w:val="28"/>
            </w:rPr>
            <w:t>4</w:t>
          </w:r>
          <w:r>
            <w:rPr>
              <w:rFonts w:asciiTheme="minorHAnsi" w:hAnsiTheme="minorHAnsi" w:eastAsiaTheme="minorEastAsia" w:cstheme="minorBidi"/>
              <w:b w:val="0"/>
              <w:kern w:val="2"/>
              <w:sz w:val="21"/>
              <w:szCs w:val="22"/>
            </w:rPr>
            <w:tab/>
          </w:r>
          <w:r>
            <w:rPr>
              <w:rStyle w:val="43"/>
              <w:rFonts w:hint="eastAsia" w:ascii="宋体" w:hAnsi="宋体"/>
              <w:spacing w:val="-10"/>
              <w:kern w:val="28"/>
            </w:rPr>
            <w:t>接口通信协议</w:t>
          </w:r>
          <w:r>
            <w:tab/>
          </w:r>
          <w:r>
            <w:fldChar w:fldCharType="begin"/>
          </w:r>
          <w:r>
            <w:instrText xml:space="preserve"> PAGEREF _Toc525723440 \h </w:instrText>
          </w:r>
          <w:r>
            <w:fldChar w:fldCharType="separate"/>
          </w:r>
          <w:r>
            <w:t>7</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"_Toc525723441" </w:instrText>
          </w:r>
          <w:r>
            <w:fldChar w:fldCharType="separate"/>
          </w:r>
          <w:r>
            <w:rPr>
              <w:rStyle w:val="43"/>
              <w:rFonts w:ascii="Microsoft YaHei UI" w:hAnsi="Microsoft YaHei UI" w:eastAsia="Microsoft YaHei UI" w:cs="Microsoft YaHei UI"/>
            </w:rPr>
            <w:t>4.1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数据类型定义</w:t>
          </w:r>
          <w:r>
            <w:tab/>
          </w:r>
          <w:r>
            <w:fldChar w:fldCharType="begin"/>
          </w:r>
          <w:r>
            <w:instrText xml:space="preserve"> PAGEREF _Toc525723441 \h </w:instrText>
          </w:r>
          <w:r>
            <w:fldChar w:fldCharType="separate"/>
          </w:r>
          <w:r>
            <w:t>7</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"_Toc525723442" </w:instrText>
          </w:r>
          <w:r>
            <w:fldChar w:fldCharType="separate"/>
          </w:r>
          <w:r>
            <w:rPr>
              <w:rStyle w:val="43"/>
              <w:rFonts w:ascii="Microsoft YaHei UI" w:hAnsi="Microsoft YaHei UI" w:eastAsia="Microsoft YaHei UI" w:cs="Microsoft YaHei UI"/>
            </w:rPr>
            <w:t>4.2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报文结构定义</w:t>
          </w:r>
          <w:r>
            <w:tab/>
          </w:r>
          <w:r>
            <w:fldChar w:fldCharType="begin"/>
          </w:r>
          <w:r>
            <w:instrText xml:space="preserve"> PAGEREF _Toc525723442 \h </w:instrText>
          </w:r>
          <w:r>
            <w:fldChar w:fldCharType="separate"/>
          </w:r>
          <w:r>
            <w:t>7</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"_Toc525723443" </w:instrText>
          </w:r>
          <w:r>
            <w:fldChar w:fldCharType="separate"/>
          </w:r>
          <w:r>
            <w:rPr>
              <w:rStyle w:val="43"/>
              <w:rFonts w:ascii="Microsoft YaHei UI" w:hAnsi="Microsoft YaHei UI" w:eastAsia="Microsoft YaHei UI" w:cs="Microsoft YaHei UI"/>
            </w:rPr>
            <w:t>4.3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协议使用说明</w:t>
          </w:r>
          <w:r>
            <w:tab/>
          </w:r>
          <w:r>
            <w:fldChar w:fldCharType="begin"/>
          </w:r>
          <w:r>
            <w:instrText xml:space="preserve"> PAGEREF _Toc525723443 \h </w:instrText>
          </w:r>
          <w:r>
            <w:fldChar w:fldCharType="separate"/>
          </w:r>
          <w:r>
            <w:t>8</w:t>
          </w:r>
          <w:r>
            <w:fldChar w:fldCharType="end"/>
          </w:r>
          <w:r>
            <w:fldChar w:fldCharType="end"/>
          </w:r>
        </w:p>
        <w:p>
          <w:pPr>
            <w:pStyle w:val="30"/>
            <w:rPr>
              <w:rFonts w:asciiTheme="minorHAnsi" w:hAnsiTheme="minorHAnsi" w:eastAsiaTheme="minorEastAsia" w:cstheme="minorBidi"/>
              <w:b w:val="0"/>
              <w:kern w:val="2"/>
              <w:sz w:val="21"/>
              <w:szCs w:val="22"/>
            </w:rPr>
          </w:pPr>
          <w:r>
            <w:fldChar w:fldCharType="begin"/>
          </w:r>
          <w:r>
            <w:instrText xml:space="preserve"> HYPERLINK \l "_Toc525723444" </w:instrText>
          </w:r>
          <w:r>
            <w:fldChar w:fldCharType="separate"/>
          </w:r>
          <w:r>
            <w:rPr>
              <w:rStyle w:val="43"/>
              <w:rFonts w:ascii="宋体" w:hAnsi="宋体"/>
              <w:spacing w:val="-10"/>
              <w:kern w:val="28"/>
            </w:rPr>
            <w:t>5</w:t>
          </w:r>
          <w:r>
            <w:rPr>
              <w:rFonts w:asciiTheme="minorHAnsi" w:hAnsiTheme="minorHAnsi" w:eastAsiaTheme="minorEastAsia" w:cstheme="minorBidi"/>
              <w:b w:val="0"/>
              <w:kern w:val="2"/>
              <w:sz w:val="21"/>
              <w:szCs w:val="22"/>
            </w:rPr>
            <w:tab/>
          </w:r>
          <w:r>
            <w:rPr>
              <w:rStyle w:val="43"/>
              <w:rFonts w:hint="eastAsia" w:ascii="宋体" w:hAnsi="宋体"/>
              <w:spacing w:val="-10"/>
              <w:kern w:val="28"/>
            </w:rPr>
            <w:t>交互协议说明</w:t>
          </w:r>
          <w:r>
            <w:tab/>
          </w:r>
          <w:r>
            <w:fldChar w:fldCharType="begin"/>
          </w:r>
          <w:r>
            <w:instrText xml:space="preserve"> PAGEREF _Toc525723444 \h </w:instrText>
          </w:r>
          <w:r>
            <w:fldChar w:fldCharType="separate"/>
          </w:r>
          <w:r>
            <w:t>9</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"_Toc525723445" </w:instrText>
          </w:r>
          <w:r>
            <w:fldChar w:fldCharType="separate"/>
          </w:r>
          <w:r>
            <w:rPr>
              <w:rStyle w:val="43"/>
              <w:rFonts w:ascii="Microsoft YaHei UI" w:hAnsi="Microsoft YaHei UI" w:eastAsia="Microsoft YaHei UI" w:cs="Microsoft YaHei UI"/>
            </w:rPr>
            <w:t>5.1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授权信息协议</w:t>
          </w:r>
          <w:r>
            <w:tab/>
          </w:r>
          <w:r>
            <w:fldChar w:fldCharType="begin"/>
          </w:r>
          <w:r>
            <w:instrText xml:space="preserve"> PAGEREF _Toc525723445 \h </w:instrText>
          </w:r>
          <w:r>
            <w:fldChar w:fldCharType="separate"/>
          </w:r>
          <w:r>
            <w:t>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"_Toc525723446" </w:instrText>
          </w:r>
          <w:r>
            <w:fldChar w:fldCharType="separate"/>
          </w:r>
          <w:r>
            <w:rPr>
              <w:rStyle w:val="43"/>
              <w:rFonts w:ascii="Microsoft YaHei UI" w:hAnsi="Microsoft YaHei UI" w:eastAsia="Microsoft YaHei UI" w:cs="Microsoft YaHei UI"/>
            </w:rPr>
            <w:t>5.1.1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应用场景</w:t>
          </w:r>
          <w:r>
            <w:tab/>
          </w:r>
          <w:r>
            <w:fldChar w:fldCharType="begin"/>
          </w:r>
          <w:r>
            <w:instrText xml:space="preserve"> PAGEREF _Toc525723446 \h </w:instrText>
          </w:r>
          <w:r>
            <w:fldChar w:fldCharType="separate"/>
          </w:r>
          <w:r>
            <w:t>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"_Toc525723447" </w:instrText>
          </w:r>
          <w:r>
            <w:fldChar w:fldCharType="separate"/>
          </w:r>
          <w:r>
            <w:rPr>
              <w:rStyle w:val="43"/>
              <w:rFonts w:ascii="Microsoft YaHei UI" w:hAnsi="Microsoft YaHei UI" w:eastAsia="Microsoft YaHei UI" w:cs="Microsoft YaHei UI"/>
            </w:rPr>
            <w:t>5.1.2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_Toc525723447 \h </w:instrText>
          </w:r>
          <w:r>
            <w:fldChar w:fldCharType="separate"/>
          </w:r>
          <w:r>
            <w:t>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"_Toc525723448" </w:instrText>
          </w:r>
          <w:r>
            <w:fldChar w:fldCharType="separate"/>
          </w:r>
          <w:r>
            <w:rPr>
              <w:rStyle w:val="43"/>
              <w:rFonts w:ascii="Microsoft YaHei UI" w:hAnsi="Microsoft YaHei UI" w:eastAsia="Microsoft YaHei UI" w:cs="Microsoft YaHei UI"/>
            </w:rPr>
            <w:t>5.1.3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_Toc525723448 \h </w:instrText>
          </w:r>
          <w:r>
            <w:fldChar w:fldCharType="separate"/>
          </w:r>
          <w:r>
            <w:t>10</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"_Toc525723449" </w:instrText>
          </w:r>
          <w:r>
            <w:fldChar w:fldCharType="separate"/>
          </w:r>
          <w:r>
            <w:rPr>
              <w:rStyle w:val="43"/>
              <w:rFonts w:ascii="Microsoft YaHei UI" w:hAnsi="Microsoft YaHei UI" w:eastAsia="Microsoft YaHei UI" w:cs="Microsoft YaHei UI"/>
            </w:rPr>
            <w:t>5.1.4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_Toc525723449 \h </w:instrText>
          </w:r>
          <w:r>
            <w:fldChar w:fldCharType="separate"/>
          </w:r>
          <w:r>
            <w:t>11</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"_Toc525723450" </w:instrText>
          </w:r>
          <w:r>
            <w:fldChar w:fldCharType="separate"/>
          </w:r>
          <w:r>
            <w:rPr>
              <w:rStyle w:val="43"/>
              <w:rFonts w:ascii="Microsoft YaHei UI" w:hAnsi="Microsoft YaHei UI" w:eastAsia="Microsoft YaHei UI" w:cs="Microsoft YaHei UI"/>
            </w:rPr>
            <w:t>5.2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随行设备注册协议</w:t>
          </w:r>
          <w:r>
            <w:tab/>
          </w:r>
          <w:r>
            <w:fldChar w:fldCharType="begin"/>
          </w:r>
          <w:r>
            <w:instrText xml:space="preserve"> PAGEREF _Toc525723450 \h </w:instrText>
          </w:r>
          <w:r>
            <w:fldChar w:fldCharType="separate"/>
          </w:r>
          <w:r>
            <w:t>12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"_Toc525723451" </w:instrText>
          </w:r>
          <w:r>
            <w:fldChar w:fldCharType="separate"/>
          </w:r>
          <w:r>
            <w:rPr>
              <w:rStyle w:val="43"/>
              <w:rFonts w:ascii="Microsoft YaHei UI" w:hAnsi="Microsoft YaHei UI" w:eastAsia="Microsoft YaHei UI" w:cs="Microsoft YaHei UI"/>
            </w:rPr>
            <w:t>5.2.1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应用场景</w:t>
          </w:r>
          <w:r>
            <w:tab/>
          </w:r>
          <w:r>
            <w:fldChar w:fldCharType="begin"/>
          </w:r>
          <w:r>
            <w:instrText xml:space="preserve"> PAGEREF _Toc525723451 \h </w:instrText>
          </w:r>
          <w:r>
            <w:fldChar w:fldCharType="separate"/>
          </w:r>
          <w:r>
            <w:t>12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"_Toc525723452" </w:instrText>
          </w:r>
          <w:r>
            <w:fldChar w:fldCharType="separate"/>
          </w:r>
          <w:r>
            <w:rPr>
              <w:rStyle w:val="43"/>
              <w:rFonts w:ascii="Microsoft YaHei UI" w:hAnsi="Microsoft YaHei UI" w:eastAsia="Microsoft YaHei UI" w:cs="Microsoft YaHei UI"/>
            </w:rPr>
            <w:t>5.2.2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_Toc525723452 \h </w:instrText>
          </w:r>
          <w:r>
            <w:fldChar w:fldCharType="separate"/>
          </w:r>
          <w:r>
            <w:t>12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"_Toc525723453" </w:instrText>
          </w:r>
          <w:r>
            <w:fldChar w:fldCharType="separate"/>
          </w:r>
          <w:r>
            <w:rPr>
              <w:rStyle w:val="43"/>
              <w:rFonts w:ascii="Microsoft YaHei UI" w:hAnsi="Microsoft YaHei UI" w:eastAsia="Microsoft YaHei UI" w:cs="Microsoft YaHei UI"/>
            </w:rPr>
            <w:t>5.2.3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_Toc525723453 \h </w:instrText>
          </w:r>
          <w:r>
            <w:fldChar w:fldCharType="separate"/>
          </w:r>
          <w:r>
            <w:t>13</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"_Toc525723454" </w:instrText>
          </w:r>
          <w:r>
            <w:fldChar w:fldCharType="separate"/>
          </w:r>
          <w:r>
            <w:rPr>
              <w:rStyle w:val="43"/>
              <w:rFonts w:ascii="Microsoft YaHei UI" w:hAnsi="Microsoft YaHei UI" w:eastAsia="Microsoft YaHei UI" w:cs="Microsoft YaHei UI"/>
            </w:rPr>
            <w:t>5.2.4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_Toc525723454 \h </w:instrText>
          </w:r>
          <w:r>
            <w:fldChar w:fldCharType="separate"/>
          </w:r>
          <w:r>
            <w:t>14</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"_Toc525723455" </w:instrText>
          </w:r>
          <w:r>
            <w:fldChar w:fldCharType="separate"/>
          </w:r>
          <w:r>
            <w:rPr>
              <w:rStyle w:val="43"/>
              <w:rFonts w:ascii="Microsoft YaHei UI" w:hAnsi="Microsoft YaHei UI" w:eastAsia="Microsoft YaHei UI" w:cs="Microsoft YaHei UI"/>
            </w:rPr>
            <w:t>5.3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随行设备与枪支绑定协议</w:t>
          </w:r>
          <w:r>
            <w:tab/>
          </w:r>
          <w:r>
            <w:fldChar w:fldCharType="begin"/>
          </w:r>
          <w:r>
            <w:instrText xml:space="preserve"> PAGEREF _Toc525723455 \h </w:instrText>
          </w:r>
          <w:r>
            <w:fldChar w:fldCharType="separate"/>
          </w:r>
          <w:r>
            <w:t>14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"_Toc525723456" </w:instrText>
          </w:r>
          <w:r>
            <w:fldChar w:fldCharType="separate"/>
          </w:r>
          <w:r>
            <w:rPr>
              <w:rStyle w:val="43"/>
              <w:rFonts w:ascii="Microsoft YaHei UI" w:hAnsi="Microsoft YaHei UI" w:eastAsia="Microsoft YaHei UI" w:cs="Microsoft YaHei UI"/>
            </w:rPr>
            <w:t>5.3.1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应用场景</w:t>
          </w:r>
          <w:r>
            <w:tab/>
          </w:r>
          <w:r>
            <w:fldChar w:fldCharType="begin"/>
          </w:r>
          <w:r>
            <w:instrText xml:space="preserve"> PAGEREF _Toc525723456 \h </w:instrText>
          </w:r>
          <w:r>
            <w:fldChar w:fldCharType="separate"/>
          </w:r>
          <w:r>
            <w:t>14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"_Toc525723457" </w:instrText>
          </w:r>
          <w:r>
            <w:fldChar w:fldCharType="separate"/>
          </w:r>
          <w:r>
            <w:rPr>
              <w:rStyle w:val="43"/>
              <w:rFonts w:ascii="Microsoft YaHei UI" w:hAnsi="Microsoft YaHei UI" w:eastAsia="Microsoft YaHei UI" w:cs="Microsoft YaHei UI"/>
            </w:rPr>
            <w:t>5.3.2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_Toc525723457 \h </w:instrText>
          </w:r>
          <w:r>
            <w:fldChar w:fldCharType="separate"/>
          </w:r>
          <w:r>
            <w:t>14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"_Toc525723458" </w:instrText>
          </w:r>
          <w:r>
            <w:fldChar w:fldCharType="separate"/>
          </w:r>
          <w:r>
            <w:rPr>
              <w:rStyle w:val="43"/>
              <w:rFonts w:ascii="Microsoft YaHei UI" w:hAnsi="Microsoft YaHei UI" w:eastAsia="Microsoft YaHei UI" w:cs="Microsoft YaHei UI"/>
            </w:rPr>
            <w:t>5.3.3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_Toc525723458 \h </w:instrText>
          </w:r>
          <w:r>
            <w:fldChar w:fldCharType="separate"/>
          </w:r>
          <w:r>
            <w:t>15</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"_Toc525723459" </w:instrText>
          </w:r>
          <w:r>
            <w:fldChar w:fldCharType="separate"/>
          </w:r>
          <w:r>
            <w:rPr>
              <w:rStyle w:val="43"/>
              <w:rFonts w:ascii="Microsoft YaHei UI" w:hAnsi="Microsoft YaHei UI" w:eastAsia="Microsoft YaHei UI" w:cs="Microsoft YaHei UI"/>
            </w:rPr>
            <w:t>5.3.4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_Toc525723459 \h </w:instrText>
          </w:r>
          <w:r>
            <w:fldChar w:fldCharType="separate"/>
          </w:r>
          <w:r>
            <w:t>16</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"_Toc525723460" </w:instrText>
          </w:r>
          <w:r>
            <w:fldChar w:fldCharType="separate"/>
          </w:r>
          <w:r>
            <w:rPr>
              <w:rStyle w:val="43"/>
              <w:rFonts w:ascii="Microsoft YaHei UI" w:hAnsi="Microsoft YaHei UI" w:eastAsia="Microsoft YaHei UI" w:cs="Microsoft YaHei UI"/>
            </w:rPr>
            <w:t>5.4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随行设备出库</w:t>
          </w:r>
          <w:r>
            <w:rPr>
              <w:rStyle w:val="43"/>
              <w:rFonts w:ascii="Microsoft YaHei UI" w:hAnsi="Microsoft YaHei UI" w:eastAsia="Microsoft YaHei UI" w:cs="Microsoft YaHei UI"/>
            </w:rPr>
            <w:t>-</w:t>
          </w:r>
          <w:r>
            <w:tab/>
          </w:r>
          <w:r>
            <w:fldChar w:fldCharType="begin"/>
          </w:r>
          <w:r>
            <w:instrText xml:space="preserve"> PAGEREF _Toc525723460 \h </w:instrText>
          </w:r>
          <w:r>
            <w:fldChar w:fldCharType="separate"/>
          </w:r>
          <w:r>
            <w:t>17</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"_Toc525723461" </w:instrText>
          </w:r>
          <w:r>
            <w:fldChar w:fldCharType="separate"/>
          </w:r>
          <w:r>
            <w:rPr>
              <w:rStyle w:val="43"/>
              <w:rFonts w:ascii="Microsoft YaHei UI" w:hAnsi="Microsoft YaHei UI" w:eastAsia="Microsoft YaHei UI" w:cs="Microsoft YaHei UI"/>
            </w:rPr>
            <w:t>5.4.1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应用场景</w:t>
          </w:r>
          <w:r>
            <w:tab/>
          </w:r>
          <w:r>
            <w:fldChar w:fldCharType="begin"/>
          </w:r>
          <w:r>
            <w:instrText xml:space="preserve"> PAGEREF _Toc525723461 \h </w:instrText>
          </w:r>
          <w:r>
            <w:fldChar w:fldCharType="separate"/>
          </w:r>
          <w:r>
            <w:t>17</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"_Toc525723462" </w:instrText>
          </w:r>
          <w:r>
            <w:fldChar w:fldCharType="separate"/>
          </w:r>
          <w:r>
            <w:rPr>
              <w:rStyle w:val="43"/>
              <w:rFonts w:ascii="Microsoft YaHei UI" w:hAnsi="Microsoft YaHei UI" w:eastAsia="Microsoft YaHei UI" w:cs="Microsoft YaHei UI"/>
            </w:rPr>
            <w:t>5.4.2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_Toc525723462 \h </w:instrText>
          </w:r>
          <w:r>
            <w:fldChar w:fldCharType="separate"/>
          </w:r>
          <w:r>
            <w:t>17</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"_Toc525723463" </w:instrText>
          </w:r>
          <w:r>
            <w:fldChar w:fldCharType="separate"/>
          </w:r>
          <w:r>
            <w:rPr>
              <w:rStyle w:val="43"/>
              <w:rFonts w:ascii="Microsoft YaHei UI" w:hAnsi="Microsoft YaHei UI" w:eastAsia="Microsoft YaHei UI" w:cs="Microsoft YaHei UI"/>
            </w:rPr>
            <w:t>5.4.3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_Toc525723463 \h </w:instrText>
          </w:r>
          <w:r>
            <w:fldChar w:fldCharType="separate"/>
          </w:r>
          <w:r>
            <w:t>18</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"_Toc525723464" </w:instrText>
          </w:r>
          <w:r>
            <w:fldChar w:fldCharType="separate"/>
          </w:r>
          <w:r>
            <w:rPr>
              <w:rStyle w:val="43"/>
              <w:rFonts w:ascii="Microsoft YaHei UI" w:hAnsi="Microsoft YaHei UI" w:eastAsia="Microsoft YaHei UI" w:cs="Microsoft YaHei UI"/>
            </w:rPr>
            <w:t>5.4.4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_Toc525723464 \h </w:instrText>
          </w:r>
          <w:r>
            <w:fldChar w:fldCharType="separate"/>
          </w:r>
          <w:r>
            <w:t>19</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"_Toc525723465" </w:instrText>
          </w:r>
          <w:r>
            <w:fldChar w:fldCharType="separate"/>
          </w:r>
          <w:r>
            <w:rPr>
              <w:rStyle w:val="43"/>
              <w:rFonts w:ascii="Microsoft YaHei UI" w:hAnsi="Microsoft YaHei UI" w:eastAsia="Microsoft YaHei UI" w:cs="Microsoft YaHei UI"/>
            </w:rPr>
            <w:t>5.5</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下发撤销枪支信息的指令</w:t>
          </w:r>
          <w:r>
            <w:tab/>
          </w:r>
          <w:r>
            <w:fldChar w:fldCharType="begin"/>
          </w:r>
          <w:r>
            <w:instrText xml:space="preserve"> PAGEREF _Toc525723465 \h </w:instrText>
          </w:r>
          <w:r>
            <w:fldChar w:fldCharType="separate"/>
          </w:r>
          <w:r>
            <w:t>19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"_Toc525723466" </w:instrText>
          </w:r>
          <w:r>
            <w:fldChar w:fldCharType="separate"/>
          </w:r>
          <w:r>
            <w:rPr>
              <w:rStyle w:val="43"/>
              <w:rFonts w:ascii="Microsoft YaHei UI" w:hAnsi="Microsoft YaHei UI" w:eastAsia="Microsoft YaHei UI" w:cs="Microsoft YaHei UI"/>
            </w:rPr>
            <w:t>5.5.1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应用场景</w:t>
          </w:r>
          <w:r>
            <w:tab/>
          </w:r>
          <w:r>
            <w:fldChar w:fldCharType="begin"/>
          </w:r>
          <w:r>
            <w:instrText xml:space="preserve"> PAGEREF _Toc525723466 \h </w:instrText>
          </w:r>
          <w:r>
            <w:fldChar w:fldCharType="separate"/>
          </w:r>
          <w:r>
            <w:t>19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"_Toc525723467" </w:instrText>
          </w:r>
          <w:r>
            <w:fldChar w:fldCharType="separate"/>
          </w:r>
          <w:r>
            <w:rPr>
              <w:rStyle w:val="43"/>
              <w:rFonts w:ascii="Microsoft YaHei UI" w:hAnsi="Microsoft YaHei UI" w:eastAsia="Microsoft YaHei UI" w:cs="Microsoft YaHei UI"/>
            </w:rPr>
            <w:t>5.5.2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_Toc525723467 \h </w:instrText>
          </w:r>
          <w:r>
            <w:fldChar w:fldCharType="separate"/>
          </w:r>
          <w:r>
            <w:t>21</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"_Toc525723468" </w:instrText>
          </w:r>
          <w:r>
            <w:fldChar w:fldCharType="separate"/>
          </w:r>
          <w:r>
            <w:rPr>
              <w:rStyle w:val="43"/>
              <w:rFonts w:ascii="Microsoft YaHei UI" w:hAnsi="Microsoft YaHei UI" w:eastAsia="Microsoft YaHei UI" w:cs="Microsoft YaHei UI"/>
            </w:rPr>
            <w:t>5.5.3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_Toc525723468 \h </w:instrText>
          </w:r>
          <w:r>
            <w:fldChar w:fldCharType="separate"/>
          </w:r>
          <w:r>
            <w:t>22</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"_Toc525723469" </w:instrText>
          </w:r>
          <w:r>
            <w:fldChar w:fldCharType="separate"/>
          </w:r>
          <w:r>
            <w:rPr>
              <w:rStyle w:val="43"/>
              <w:rFonts w:ascii="Microsoft YaHei UI" w:hAnsi="Microsoft YaHei UI" w:eastAsia="Microsoft YaHei UI" w:cs="Microsoft YaHei UI"/>
            </w:rPr>
            <w:t>5.6</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枪支入库</w:t>
          </w:r>
          <w:r>
            <w:tab/>
          </w:r>
          <w:r>
            <w:fldChar w:fldCharType="begin"/>
          </w:r>
          <w:r>
            <w:instrText xml:space="preserve"> PAGEREF _Toc525723469 \h </w:instrText>
          </w:r>
          <w:r>
            <w:fldChar w:fldCharType="separate"/>
          </w:r>
          <w:r>
            <w:t>22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"_Toc525723470" </w:instrText>
          </w:r>
          <w:r>
            <w:fldChar w:fldCharType="separate"/>
          </w:r>
          <w:r>
            <w:rPr>
              <w:rStyle w:val="43"/>
              <w:rFonts w:ascii="Microsoft YaHei UI" w:hAnsi="Microsoft YaHei UI" w:eastAsia="Microsoft YaHei UI" w:cs="Microsoft YaHei UI"/>
            </w:rPr>
            <w:t>5.6.1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_Toc525723470 \h </w:instrText>
          </w:r>
          <w:r>
            <w:fldChar w:fldCharType="separate"/>
          </w:r>
          <w:r>
            <w:t>22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"_Toc525723471" </w:instrText>
          </w:r>
          <w:r>
            <w:fldChar w:fldCharType="separate"/>
          </w:r>
          <w:r>
            <w:rPr>
              <w:rStyle w:val="43"/>
              <w:rFonts w:ascii="Microsoft YaHei UI" w:hAnsi="Microsoft YaHei UI" w:eastAsia="Microsoft YaHei UI" w:cs="Microsoft YaHei UI"/>
            </w:rPr>
            <w:t>5.6.2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_Toc525723471 \h </w:instrText>
          </w:r>
          <w:r>
            <w:fldChar w:fldCharType="separate"/>
          </w:r>
          <w:r>
            <w:t>22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"_Toc525723472" </w:instrText>
          </w:r>
          <w:r>
            <w:fldChar w:fldCharType="separate"/>
          </w:r>
          <w:r>
            <w:rPr>
              <w:rStyle w:val="43"/>
              <w:rFonts w:ascii="Microsoft YaHei UI" w:hAnsi="Microsoft YaHei UI" w:eastAsia="Microsoft YaHei UI" w:cs="Microsoft YaHei UI"/>
            </w:rPr>
            <w:t>5.6.3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_Toc525723472 \h </w:instrText>
          </w:r>
          <w:r>
            <w:fldChar w:fldCharType="separate"/>
          </w:r>
          <w:r>
            <w:t>23</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"_Toc525723473" </w:instrText>
          </w:r>
          <w:r>
            <w:fldChar w:fldCharType="separate"/>
          </w:r>
          <w:r>
            <w:rPr>
              <w:rStyle w:val="43"/>
              <w:rFonts w:ascii="Microsoft YaHei UI" w:hAnsi="Microsoft YaHei UI" w:eastAsia="Microsoft YaHei UI" w:cs="Microsoft YaHei UI"/>
            </w:rPr>
            <w:t>5.6.4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_Toc525723473 \h </w:instrText>
          </w:r>
          <w:r>
            <w:fldChar w:fldCharType="separate"/>
          </w:r>
          <w:r>
            <w:t>24</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"_Toc525723474" </w:instrText>
          </w:r>
          <w:r>
            <w:fldChar w:fldCharType="separate"/>
          </w:r>
          <w:r>
            <w:rPr>
              <w:rStyle w:val="43"/>
              <w:rFonts w:ascii="Microsoft YaHei UI" w:hAnsi="Microsoft YaHei UI" w:eastAsia="Microsoft YaHei UI" w:cs="Microsoft YaHei UI"/>
            </w:rPr>
            <w:t>5.7</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撤销枪支入库</w:t>
          </w:r>
          <w:r>
            <w:tab/>
          </w:r>
          <w:r>
            <w:fldChar w:fldCharType="begin"/>
          </w:r>
          <w:r>
            <w:instrText xml:space="preserve"> PAGEREF _Toc525723474 \h </w:instrText>
          </w:r>
          <w:r>
            <w:fldChar w:fldCharType="separate"/>
          </w:r>
          <w:r>
            <w:t>24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"_Toc525723475" </w:instrText>
          </w:r>
          <w:r>
            <w:fldChar w:fldCharType="separate"/>
          </w:r>
          <w:r>
            <w:rPr>
              <w:rStyle w:val="43"/>
              <w:rFonts w:ascii="Microsoft YaHei UI" w:hAnsi="Microsoft YaHei UI" w:eastAsia="Microsoft YaHei UI" w:cs="Microsoft YaHei UI"/>
            </w:rPr>
            <w:t>5.7.1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_Toc525723475 \h </w:instrText>
          </w:r>
          <w:r>
            <w:fldChar w:fldCharType="separate"/>
          </w:r>
          <w:r>
            <w:t>24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"_Toc525723476" </w:instrText>
          </w:r>
          <w:r>
            <w:fldChar w:fldCharType="separate"/>
          </w:r>
          <w:r>
            <w:rPr>
              <w:rStyle w:val="43"/>
              <w:rFonts w:ascii="Microsoft YaHei UI" w:hAnsi="Microsoft YaHei UI" w:eastAsia="Microsoft YaHei UI" w:cs="Microsoft YaHei UI"/>
            </w:rPr>
            <w:t>5.7.2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_Toc525723476 \h </w:instrText>
          </w:r>
          <w:r>
            <w:fldChar w:fldCharType="separate"/>
          </w:r>
          <w:r>
            <w:t>24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"_Toc525723477" </w:instrText>
          </w:r>
          <w:r>
            <w:fldChar w:fldCharType="separate"/>
          </w:r>
          <w:r>
            <w:rPr>
              <w:rStyle w:val="43"/>
              <w:rFonts w:ascii="Microsoft YaHei UI" w:hAnsi="Microsoft YaHei UI" w:eastAsia="Microsoft YaHei UI" w:cs="Microsoft YaHei UI"/>
            </w:rPr>
            <w:t>5.7.3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_Toc525723477 \h </w:instrText>
          </w:r>
          <w:r>
            <w:fldChar w:fldCharType="separate"/>
          </w:r>
          <w:r>
            <w:t>25</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"_Toc525723478" </w:instrText>
          </w:r>
          <w:r>
            <w:fldChar w:fldCharType="separate"/>
          </w:r>
          <w:r>
            <w:rPr>
              <w:rStyle w:val="43"/>
              <w:rFonts w:ascii="Microsoft YaHei UI" w:hAnsi="Microsoft YaHei UI" w:eastAsia="Microsoft YaHei UI" w:cs="Microsoft YaHei UI"/>
            </w:rPr>
            <w:t>5.8</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随行状态上报周期数据</w:t>
          </w:r>
          <w:r>
            <w:tab/>
          </w:r>
          <w:r>
            <w:fldChar w:fldCharType="begin"/>
          </w:r>
          <w:r>
            <w:instrText xml:space="preserve"> PAGEREF _Toc525723478 \h </w:instrText>
          </w:r>
          <w:r>
            <w:fldChar w:fldCharType="separate"/>
          </w:r>
          <w:r>
            <w:t>26</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"_Toc525723479" </w:instrText>
          </w:r>
          <w:r>
            <w:fldChar w:fldCharType="separate"/>
          </w:r>
          <w:r>
            <w:rPr>
              <w:rStyle w:val="43"/>
              <w:rFonts w:ascii="Microsoft YaHei UI" w:hAnsi="Microsoft YaHei UI" w:eastAsia="Microsoft YaHei UI" w:cs="Microsoft YaHei UI"/>
            </w:rPr>
            <w:t>5.8.1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_Toc525723479 \h </w:instrText>
          </w:r>
          <w:r>
            <w:fldChar w:fldCharType="separate"/>
          </w:r>
          <w:r>
            <w:t>26</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"_Toc525723480" </w:instrText>
          </w:r>
          <w:r>
            <w:fldChar w:fldCharType="separate"/>
          </w:r>
          <w:r>
            <w:rPr>
              <w:rStyle w:val="43"/>
              <w:rFonts w:ascii="Microsoft YaHei UI" w:hAnsi="Microsoft YaHei UI" w:eastAsia="Microsoft YaHei UI" w:cs="Microsoft YaHei UI"/>
            </w:rPr>
            <w:t>5.8.2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_Toc525723480 \h </w:instrText>
          </w:r>
          <w:r>
            <w:fldChar w:fldCharType="separate"/>
          </w:r>
          <w:r>
            <w:t>26</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"_Toc525723481" </w:instrText>
          </w:r>
          <w:r>
            <w:fldChar w:fldCharType="separate"/>
          </w:r>
          <w:r>
            <w:rPr>
              <w:rStyle w:val="43"/>
              <w:rFonts w:ascii="Microsoft YaHei UI" w:hAnsi="Microsoft YaHei UI" w:eastAsia="Microsoft YaHei UI" w:cs="Microsoft YaHei UI"/>
            </w:rPr>
            <w:t>5.8.3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_Toc525723481 \h </w:instrText>
          </w:r>
          <w:r>
            <w:fldChar w:fldCharType="separate"/>
          </w:r>
          <w:r>
            <w:t>28</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"_Toc525723482" </w:instrText>
          </w:r>
          <w:r>
            <w:fldChar w:fldCharType="separate"/>
          </w:r>
          <w:r>
            <w:rPr>
              <w:rStyle w:val="43"/>
              <w:rFonts w:ascii="Microsoft YaHei UI" w:hAnsi="Microsoft YaHei UI" w:eastAsia="Microsoft YaHei UI" w:cs="Microsoft YaHei UI"/>
            </w:rPr>
            <w:t>5.8.4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_Toc525723482 \h </w:instrText>
          </w:r>
          <w:r>
            <w:fldChar w:fldCharType="separate"/>
          </w:r>
          <w:r>
            <w:t>29</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"_Toc525723483" </w:instrText>
          </w:r>
          <w:r>
            <w:fldChar w:fldCharType="separate"/>
          </w:r>
          <w:r>
            <w:rPr>
              <w:rStyle w:val="43"/>
              <w:rFonts w:ascii="Microsoft YaHei UI" w:hAnsi="Microsoft YaHei UI" w:eastAsia="Microsoft YaHei UI" w:cs="Microsoft YaHei UI"/>
            </w:rPr>
            <w:t>5.9</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定位模组上报周期数据</w:t>
          </w:r>
          <w:r>
            <w:tab/>
          </w:r>
          <w:r>
            <w:fldChar w:fldCharType="begin"/>
          </w:r>
          <w:r>
            <w:instrText xml:space="preserve"> PAGEREF _Toc525723483 \h </w:instrText>
          </w:r>
          <w:r>
            <w:fldChar w:fldCharType="separate"/>
          </w:r>
          <w:r>
            <w:t>29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"_Toc525723484" </w:instrText>
          </w:r>
          <w:r>
            <w:fldChar w:fldCharType="separate"/>
          </w:r>
          <w:r>
            <w:rPr>
              <w:rStyle w:val="43"/>
              <w:rFonts w:ascii="Microsoft YaHei UI" w:hAnsi="Microsoft YaHei UI" w:eastAsia="Microsoft YaHei UI" w:cs="Microsoft YaHei UI"/>
            </w:rPr>
            <w:t>5.9.1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_Toc525723484 \h </w:instrText>
          </w:r>
          <w:r>
            <w:fldChar w:fldCharType="separate"/>
          </w:r>
          <w:r>
            <w:t>29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"_Toc525723485" </w:instrText>
          </w:r>
          <w:r>
            <w:fldChar w:fldCharType="separate"/>
          </w:r>
          <w:r>
            <w:rPr>
              <w:rStyle w:val="43"/>
              <w:rFonts w:ascii="Microsoft YaHei UI" w:hAnsi="Microsoft YaHei UI" w:eastAsia="Microsoft YaHei UI" w:cs="Microsoft YaHei UI"/>
            </w:rPr>
            <w:t>5.9.2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_Toc525723485 \h </w:instrText>
          </w:r>
          <w:r>
            <w:fldChar w:fldCharType="separate"/>
          </w:r>
          <w:r>
            <w:t>29</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"_Toc525723486" </w:instrText>
          </w:r>
          <w:r>
            <w:fldChar w:fldCharType="separate"/>
          </w:r>
          <w:r>
            <w:rPr>
              <w:rStyle w:val="43"/>
              <w:rFonts w:ascii="Microsoft YaHei UI" w:hAnsi="Microsoft YaHei UI" w:eastAsia="Microsoft YaHei UI" w:cs="Microsoft YaHei UI"/>
            </w:rPr>
            <w:t>5.9.3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_Toc525723486 \h </w:instrText>
          </w:r>
          <w:r>
            <w:fldChar w:fldCharType="separate"/>
          </w:r>
          <w:r>
            <w:t>30</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"_Toc525723487" </w:instrText>
          </w:r>
          <w:r>
            <w:fldChar w:fldCharType="separate"/>
          </w:r>
          <w:r>
            <w:rPr>
              <w:rStyle w:val="43"/>
              <w:rFonts w:ascii="Microsoft YaHei UI" w:hAnsi="Microsoft YaHei UI" w:eastAsia="Microsoft YaHei UI" w:cs="Microsoft YaHei UI"/>
            </w:rPr>
            <w:t>5.9.4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_Toc525723487 \h </w:instrText>
          </w:r>
          <w:r>
            <w:fldChar w:fldCharType="separate"/>
          </w:r>
          <w:r>
            <w:t>31</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"_Toc525723488" </w:instrText>
          </w:r>
          <w:r>
            <w:fldChar w:fldCharType="separate"/>
          </w:r>
          <w:r>
            <w:rPr>
              <w:rStyle w:val="43"/>
              <w:rFonts w:ascii="Microsoft YaHei UI" w:hAnsi="Microsoft YaHei UI" w:eastAsia="Microsoft YaHei UI" w:cs="Microsoft YaHei UI"/>
            </w:rPr>
            <w:t>5.10</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枪支查找启停控制</w:t>
          </w:r>
          <w:r>
            <w:tab/>
          </w:r>
          <w:r>
            <w:fldChar w:fldCharType="begin"/>
          </w:r>
          <w:r>
            <w:instrText xml:space="preserve"> PAGEREF _Toc525723488 \h </w:instrText>
          </w:r>
          <w:r>
            <w:fldChar w:fldCharType="separate"/>
          </w:r>
          <w:r>
            <w:t>32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"_Toc525723489" </w:instrText>
          </w:r>
          <w:r>
            <w:fldChar w:fldCharType="separate"/>
          </w:r>
          <w:r>
            <w:rPr>
              <w:rStyle w:val="43"/>
              <w:rFonts w:ascii="Microsoft YaHei UI" w:hAnsi="Microsoft YaHei UI" w:eastAsia="Microsoft YaHei UI" w:cs="Microsoft YaHei UI"/>
            </w:rPr>
            <w:t>5.10.1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_Toc525723489 \h </w:instrText>
          </w:r>
          <w:r>
            <w:fldChar w:fldCharType="separate"/>
          </w:r>
          <w:r>
            <w:t>32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"_Toc525723490" </w:instrText>
          </w:r>
          <w:r>
            <w:fldChar w:fldCharType="separate"/>
          </w:r>
          <w:r>
            <w:rPr>
              <w:rStyle w:val="43"/>
              <w:rFonts w:ascii="Microsoft YaHei UI" w:hAnsi="Microsoft YaHei UI" w:eastAsia="Microsoft YaHei UI" w:cs="Microsoft YaHei UI"/>
            </w:rPr>
            <w:t>5.10.2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_Toc525723490 \h </w:instrText>
          </w:r>
          <w:r>
            <w:fldChar w:fldCharType="separate"/>
          </w:r>
          <w:r>
            <w:t>32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"_Toc525723491" </w:instrText>
          </w:r>
          <w:r>
            <w:fldChar w:fldCharType="separate"/>
          </w:r>
          <w:r>
            <w:rPr>
              <w:rStyle w:val="43"/>
              <w:rFonts w:ascii="Microsoft YaHei UI" w:hAnsi="Microsoft YaHei UI" w:eastAsia="Microsoft YaHei UI" w:cs="Microsoft YaHei UI"/>
            </w:rPr>
            <w:t>5.10.3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_Toc525723491 \h </w:instrText>
          </w:r>
          <w:r>
            <w:fldChar w:fldCharType="separate"/>
          </w:r>
          <w:r>
            <w:t>33</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"_Toc525723492" </w:instrText>
          </w:r>
          <w:r>
            <w:fldChar w:fldCharType="separate"/>
          </w:r>
          <w:r>
            <w:rPr>
              <w:rStyle w:val="43"/>
              <w:rFonts w:ascii="Microsoft YaHei UI" w:hAnsi="Microsoft YaHei UI" w:eastAsia="Microsoft YaHei UI" w:cs="Microsoft YaHei UI"/>
            </w:rPr>
            <w:t>5.10.4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_Toc525723492 \h </w:instrText>
          </w:r>
          <w:r>
            <w:fldChar w:fldCharType="separate"/>
          </w:r>
          <w:r>
            <w:t>34</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"_Toc525723493" </w:instrText>
          </w:r>
          <w:r>
            <w:fldChar w:fldCharType="separate"/>
          </w:r>
          <w:r>
            <w:rPr>
              <w:rStyle w:val="43"/>
              <w:rFonts w:ascii="Microsoft YaHei UI" w:hAnsi="Microsoft YaHei UI" w:eastAsia="Microsoft YaHei UI" w:cs="Microsoft YaHei UI"/>
            </w:rPr>
            <w:t>5.11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协助查找</w:t>
          </w:r>
          <w:r>
            <w:tab/>
          </w:r>
          <w:r>
            <w:fldChar w:fldCharType="begin"/>
          </w:r>
          <w:r>
            <w:instrText xml:space="preserve"> PAGEREF _Toc525723493 \h </w:instrText>
          </w:r>
          <w:r>
            <w:fldChar w:fldCharType="separate"/>
          </w:r>
          <w:r>
            <w:t>35</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"_Toc525723494" </w:instrText>
          </w:r>
          <w:r>
            <w:fldChar w:fldCharType="separate"/>
          </w:r>
          <w:r>
            <w:rPr>
              <w:rStyle w:val="43"/>
              <w:rFonts w:ascii="Microsoft YaHei UI" w:hAnsi="Microsoft YaHei UI" w:eastAsia="Microsoft YaHei UI" w:cs="Microsoft YaHei UI"/>
            </w:rPr>
            <w:t>5.11.1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_Toc525723494 \h </w:instrText>
          </w:r>
          <w:r>
            <w:fldChar w:fldCharType="separate"/>
          </w:r>
          <w:r>
            <w:t>35</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"_Toc525723495" </w:instrText>
          </w:r>
          <w:r>
            <w:fldChar w:fldCharType="separate"/>
          </w:r>
          <w:r>
            <w:rPr>
              <w:rStyle w:val="43"/>
              <w:rFonts w:ascii="Microsoft YaHei UI" w:hAnsi="Microsoft YaHei UI" w:eastAsia="Microsoft YaHei UI" w:cs="Microsoft YaHei UI"/>
            </w:rPr>
            <w:t>5.11.2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_Toc525723495 \h </w:instrText>
          </w:r>
          <w:r>
            <w:fldChar w:fldCharType="separate"/>
          </w:r>
          <w:r>
            <w:t>35</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"_Toc525723496" </w:instrText>
          </w:r>
          <w:r>
            <w:fldChar w:fldCharType="separate"/>
          </w:r>
          <w:r>
            <w:rPr>
              <w:rStyle w:val="43"/>
              <w:rFonts w:ascii="Microsoft YaHei UI" w:hAnsi="Microsoft YaHei UI" w:eastAsia="Microsoft YaHei UI" w:cs="Microsoft YaHei UI"/>
            </w:rPr>
            <w:t>5.11.3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_Toc525723496 \h </w:instrText>
          </w:r>
          <w:r>
            <w:fldChar w:fldCharType="separate"/>
          </w:r>
          <w:r>
            <w:t>36</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"_Toc525723497" </w:instrText>
          </w:r>
          <w:r>
            <w:fldChar w:fldCharType="separate"/>
          </w:r>
          <w:r>
            <w:rPr>
              <w:rStyle w:val="43"/>
              <w:rFonts w:ascii="Microsoft YaHei UI" w:hAnsi="Microsoft YaHei UI" w:eastAsia="Microsoft YaHei UI" w:cs="Microsoft YaHei UI"/>
            </w:rPr>
            <w:t>5.11.4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_Toc525723497 \h </w:instrText>
          </w:r>
          <w:r>
            <w:fldChar w:fldCharType="separate"/>
          </w:r>
          <w:r>
            <w:t>37</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"_Toc525723498" </w:instrText>
          </w:r>
          <w:r>
            <w:fldChar w:fldCharType="separate"/>
          </w:r>
          <w:r>
            <w:rPr>
              <w:rStyle w:val="43"/>
              <w:rFonts w:ascii="Microsoft YaHei UI" w:hAnsi="Microsoft YaHei UI" w:eastAsia="Microsoft YaHei UI" w:cs="Microsoft YaHei UI"/>
            </w:rPr>
            <w:t>5.12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上报射弹计数信息</w:t>
          </w:r>
          <w:r>
            <w:tab/>
          </w:r>
          <w:r>
            <w:fldChar w:fldCharType="begin"/>
          </w:r>
          <w:r>
            <w:instrText xml:space="preserve"> PAGEREF _Toc525723498 \h </w:instrText>
          </w:r>
          <w:r>
            <w:fldChar w:fldCharType="separate"/>
          </w:r>
          <w:r>
            <w:t>37</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"_Toc525723499" </w:instrText>
          </w:r>
          <w:r>
            <w:fldChar w:fldCharType="separate"/>
          </w:r>
          <w:r>
            <w:rPr>
              <w:rStyle w:val="43"/>
              <w:rFonts w:ascii="Microsoft YaHei UI" w:hAnsi="Microsoft YaHei UI" w:eastAsia="Microsoft YaHei UI" w:cs="Microsoft YaHei UI"/>
            </w:rPr>
            <w:t>5.12.1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_Toc525723499 \h </w:instrText>
          </w:r>
          <w:r>
            <w:fldChar w:fldCharType="separate"/>
          </w:r>
          <w:r>
            <w:t>37</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"_Toc525723500" </w:instrText>
          </w:r>
          <w:r>
            <w:fldChar w:fldCharType="separate"/>
          </w:r>
          <w:r>
            <w:rPr>
              <w:rStyle w:val="43"/>
              <w:rFonts w:ascii="Microsoft YaHei UI" w:hAnsi="Microsoft YaHei UI" w:eastAsia="Microsoft YaHei UI" w:cs="Microsoft YaHei UI"/>
            </w:rPr>
            <w:t>5.12.2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_Toc525723500 \h </w:instrText>
          </w:r>
          <w:r>
            <w:fldChar w:fldCharType="separate"/>
          </w:r>
          <w:r>
            <w:t>37</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"_Toc525723501" </w:instrText>
          </w:r>
          <w:r>
            <w:fldChar w:fldCharType="separate"/>
          </w:r>
          <w:r>
            <w:rPr>
              <w:rStyle w:val="43"/>
              <w:rFonts w:ascii="Microsoft YaHei UI" w:hAnsi="Microsoft YaHei UI" w:eastAsia="Microsoft YaHei UI" w:cs="Microsoft YaHei UI"/>
            </w:rPr>
            <w:t>5.12.3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_Toc525723501 \h </w:instrText>
          </w:r>
          <w:r>
            <w:fldChar w:fldCharType="separate"/>
          </w:r>
          <w:r>
            <w:t>38</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"_Toc525723502" </w:instrText>
          </w:r>
          <w:r>
            <w:fldChar w:fldCharType="separate"/>
          </w:r>
          <w:r>
            <w:rPr>
              <w:rStyle w:val="43"/>
              <w:rFonts w:ascii="Microsoft YaHei UI" w:hAnsi="Microsoft YaHei UI" w:eastAsia="Microsoft YaHei UI" w:cs="Microsoft YaHei UI"/>
            </w:rPr>
            <w:t>5.12.4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_Toc525723502 \h </w:instrText>
          </w:r>
          <w:r>
            <w:fldChar w:fldCharType="separate"/>
          </w:r>
          <w:r>
            <w:t>39</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"_Toc525723503" </w:instrText>
          </w:r>
          <w:r>
            <w:fldChar w:fldCharType="separate"/>
          </w:r>
          <w:r>
            <w:rPr>
              <w:rStyle w:val="43"/>
              <w:rFonts w:ascii="Microsoft YaHei UI" w:hAnsi="Microsoft YaHei UI" w:eastAsia="Microsoft YaHei UI" w:cs="Microsoft YaHei UI"/>
            </w:rPr>
            <w:t>5.13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读取累计射弹计数信息</w:t>
          </w:r>
          <w:r>
            <w:tab/>
          </w:r>
          <w:r>
            <w:fldChar w:fldCharType="begin"/>
          </w:r>
          <w:r>
            <w:instrText xml:space="preserve"> PAGEREF _Toc525723503 \h </w:instrText>
          </w:r>
          <w:r>
            <w:fldChar w:fldCharType="separate"/>
          </w:r>
          <w:r>
            <w:t>40</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"_Toc525723504" </w:instrText>
          </w:r>
          <w:r>
            <w:fldChar w:fldCharType="separate"/>
          </w:r>
          <w:r>
            <w:rPr>
              <w:rStyle w:val="43"/>
              <w:rFonts w:ascii="Microsoft YaHei UI" w:hAnsi="Microsoft YaHei UI" w:eastAsia="Microsoft YaHei UI" w:cs="Microsoft YaHei UI"/>
            </w:rPr>
            <w:t>5.13.1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_Toc525723504 \h </w:instrText>
          </w:r>
          <w:r>
            <w:fldChar w:fldCharType="separate"/>
          </w:r>
          <w:r>
            <w:t>40</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"_Toc525723505" </w:instrText>
          </w:r>
          <w:r>
            <w:fldChar w:fldCharType="separate"/>
          </w:r>
          <w:r>
            <w:rPr>
              <w:rStyle w:val="43"/>
              <w:rFonts w:ascii="Microsoft YaHei UI" w:hAnsi="Microsoft YaHei UI" w:eastAsia="Microsoft YaHei UI" w:cs="Microsoft YaHei UI"/>
            </w:rPr>
            <w:t>5.13.2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_Toc525723505 \h </w:instrText>
          </w:r>
          <w:r>
            <w:fldChar w:fldCharType="separate"/>
          </w:r>
          <w:r>
            <w:t>40</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"_Toc525723506" </w:instrText>
          </w:r>
          <w:r>
            <w:fldChar w:fldCharType="separate"/>
          </w:r>
          <w:r>
            <w:rPr>
              <w:rStyle w:val="43"/>
              <w:rFonts w:ascii="Microsoft YaHei UI" w:hAnsi="Microsoft YaHei UI" w:eastAsia="Microsoft YaHei UI" w:cs="Microsoft YaHei UI"/>
            </w:rPr>
            <w:t>5.13.3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_Toc525723506 \h </w:instrText>
          </w:r>
          <w:r>
            <w:fldChar w:fldCharType="separate"/>
          </w:r>
          <w:r>
            <w:t>41</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"_Toc525723507" </w:instrText>
          </w:r>
          <w:r>
            <w:fldChar w:fldCharType="separate"/>
          </w:r>
          <w:r>
            <w:rPr>
              <w:rStyle w:val="43"/>
              <w:rFonts w:ascii="Microsoft YaHei UI" w:hAnsi="Microsoft YaHei UI" w:eastAsia="Microsoft YaHei UI" w:cs="Microsoft YaHei UI"/>
            </w:rPr>
            <w:t>5.13.4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_Toc525723507 \h </w:instrText>
          </w:r>
          <w:r>
            <w:fldChar w:fldCharType="separate"/>
          </w:r>
          <w:r>
            <w:t>42</w:t>
          </w:r>
          <w:r>
            <w:fldChar w:fldCharType="end"/>
          </w:r>
          <w:r>
            <w:fldChar w:fldCharType="end"/>
          </w:r>
        </w:p>
        <w:p>
          <w:pPr>
            <w:pStyle w:val="34"/>
            <w:tabs>
              <w:tab w:val="left" w:pos="96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"_Toc525723508" </w:instrText>
          </w:r>
          <w:r>
            <w:fldChar w:fldCharType="separate"/>
          </w:r>
          <w:r>
            <w:rPr>
              <w:rStyle w:val="43"/>
              <w:rFonts w:ascii="Microsoft YaHei UI" w:hAnsi="Microsoft YaHei UI" w:eastAsia="Microsoft YaHei UI" w:cs="Microsoft YaHei UI"/>
            </w:rPr>
            <w:t>5.14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参数设置</w:t>
          </w:r>
          <w:r>
            <w:tab/>
          </w:r>
          <w:r>
            <w:fldChar w:fldCharType="begin"/>
          </w:r>
          <w:r>
            <w:instrText xml:space="preserve"> PAGEREF _Toc525723508 \h </w:instrText>
          </w:r>
          <w:r>
            <w:fldChar w:fldCharType="separate"/>
          </w:r>
          <w:r>
            <w:t>42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"_Toc525723509" </w:instrText>
          </w:r>
          <w:r>
            <w:fldChar w:fldCharType="separate"/>
          </w:r>
          <w:r>
            <w:rPr>
              <w:rStyle w:val="43"/>
              <w:rFonts w:ascii="Microsoft YaHei UI" w:hAnsi="Microsoft YaHei UI" w:eastAsia="Microsoft YaHei UI" w:cs="Microsoft YaHei UI"/>
            </w:rPr>
            <w:t>5.14.1</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实现场景</w:t>
          </w:r>
          <w:r>
            <w:tab/>
          </w:r>
          <w:r>
            <w:fldChar w:fldCharType="begin"/>
          </w:r>
          <w:r>
            <w:instrText xml:space="preserve"> PAGEREF _Toc525723509 \h </w:instrText>
          </w:r>
          <w:r>
            <w:fldChar w:fldCharType="separate"/>
          </w:r>
          <w:r>
            <w:t>42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"_Toc525723510" </w:instrText>
          </w:r>
          <w:r>
            <w:fldChar w:fldCharType="separate"/>
          </w:r>
          <w:r>
            <w:rPr>
              <w:rStyle w:val="43"/>
              <w:rFonts w:ascii="Microsoft YaHei UI" w:hAnsi="Microsoft YaHei UI" w:eastAsia="Microsoft YaHei UI" w:cs="Microsoft YaHei UI"/>
            </w:rPr>
            <w:t>5.14.2</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申请报文</w:t>
          </w:r>
          <w:r>
            <w:tab/>
          </w:r>
          <w:r>
            <w:fldChar w:fldCharType="begin"/>
          </w:r>
          <w:r>
            <w:instrText xml:space="preserve"> PAGEREF _Toc525723510 \h </w:instrText>
          </w:r>
          <w:r>
            <w:fldChar w:fldCharType="separate"/>
          </w:r>
          <w:r>
            <w:t>42</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"_Toc525723511" </w:instrText>
          </w:r>
          <w:r>
            <w:fldChar w:fldCharType="separate"/>
          </w:r>
          <w:r>
            <w:rPr>
              <w:rStyle w:val="43"/>
              <w:rFonts w:ascii="Microsoft YaHei UI" w:hAnsi="Microsoft YaHei UI" w:eastAsia="Microsoft YaHei UI" w:cs="Microsoft YaHei UI"/>
            </w:rPr>
            <w:t>5.14.3</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响应报文</w:t>
          </w:r>
          <w:r>
            <w:tab/>
          </w:r>
          <w:r>
            <w:fldChar w:fldCharType="begin"/>
          </w:r>
          <w:r>
            <w:instrText xml:space="preserve"> PAGEREF _Toc525723511 \h </w:instrText>
          </w:r>
          <w:r>
            <w:fldChar w:fldCharType="separate"/>
          </w:r>
          <w:r>
            <w:t>44</w:t>
          </w:r>
          <w:r>
            <w:fldChar w:fldCharType="end"/>
          </w:r>
          <w:r>
            <w:fldChar w:fldCharType="end"/>
          </w:r>
        </w:p>
        <w:p>
          <w:pPr>
            <w:pStyle w:val="34"/>
            <w:tabs>
              <w:tab w:val="left" w:pos="1200"/>
              <w:tab w:val="right" w:leader="dot" w:pos="9620"/>
            </w:tabs>
            <w:rPr>
              <w:rFonts w:asciiTheme="minorHAnsi" w:hAnsiTheme="minorHAnsi" w:eastAsiaTheme="minorEastAsia" w:cstheme="minorBidi"/>
              <w:kern w:val="2"/>
              <w:sz w:val="21"/>
              <w:szCs w:val="22"/>
            </w:rPr>
          </w:pPr>
          <w:r>
            <w:fldChar w:fldCharType="begin"/>
          </w:r>
          <w:r>
            <w:instrText xml:space="preserve"> HYPERLINK \l "_Toc525723512" </w:instrText>
          </w:r>
          <w:r>
            <w:fldChar w:fldCharType="separate"/>
          </w:r>
          <w:r>
            <w:rPr>
              <w:rStyle w:val="43"/>
              <w:rFonts w:ascii="Microsoft YaHei UI" w:hAnsi="Microsoft YaHei UI" w:eastAsia="Microsoft YaHei UI" w:cs="Microsoft YaHei UI"/>
            </w:rPr>
            <w:t>5.14.4</w:t>
          </w:r>
          <w:r>
            <w:rPr>
              <w:rFonts w:asciiTheme="minorHAnsi" w:hAnsiTheme="minorHAnsi" w:eastAsiaTheme="minorEastAsia" w:cstheme="minorBidi"/>
              <w:kern w:val="2"/>
              <w:sz w:val="21"/>
              <w:szCs w:val="22"/>
            </w:rPr>
            <w:tab/>
          </w:r>
          <w:r>
            <w:rPr>
              <w:rStyle w:val="43"/>
              <w:rFonts w:hint="eastAsia" w:ascii="Microsoft YaHei UI" w:hAnsi="Microsoft YaHei UI" w:eastAsia="Microsoft YaHei UI" w:cs="Microsoft YaHei UI"/>
            </w:rPr>
            <w:t>约束条件</w:t>
          </w:r>
          <w:r>
            <w:tab/>
          </w:r>
          <w:r>
            <w:fldChar w:fldCharType="begin"/>
          </w:r>
          <w:r>
            <w:instrText xml:space="preserve"> PAGEREF _Toc525723512 \h </w:instrText>
          </w:r>
          <w:r>
            <w:fldChar w:fldCharType="separate"/>
          </w:r>
          <w:r>
            <w:t>45</w:t>
          </w:r>
          <w:r>
            <w:fldChar w:fldCharType="end"/>
          </w:r>
          <w:r>
            <w:fldChar w:fldCharType="end"/>
          </w:r>
        </w:p>
        <w:p>
          <w:r>
            <w:fldChar w:fldCharType="end"/>
          </w:r>
        </w:p>
      </w:sdtContent>
    </w:sdt>
    <w:p>
      <w:pPr>
        <w:widowControl/>
        <w:jc w:val="left"/>
        <w:rPr>
          <w:rFonts w:ascii="宋体" w:hAnsi="宋体" w:eastAsia="宋体" w:cs="Arial"/>
          <w:bCs/>
          <w:caps/>
          <w:kern w:val="0"/>
        </w:rPr>
        <w:sectPr>
          <w:headerReference r:id="rId3" w:type="default"/>
          <w:footerReference r:id="rId4" w:type="default"/>
          <w:pgSz w:w="12240" w:h="15840"/>
          <w:pgMar w:top="1440" w:right="1350" w:bottom="1440" w:left="1260" w:header="720" w:footer="720" w:gutter="0"/>
          <w:pgNumType w:start="1"/>
          <w:cols w:space="720" w:num="1"/>
        </w:sectPr>
      </w:pPr>
    </w:p>
    <w:p>
      <w:pPr>
        <w:ind w:left="10" w:right="166" w:hanging="10"/>
        <w:jc w:val="center"/>
      </w:pPr>
      <w:r>
        <w:rPr>
          <w:rFonts w:ascii="Microsoft YaHei UI" w:hAnsi="Microsoft YaHei UI" w:eastAsia="Microsoft YaHei UI" w:cs="Microsoft YaHei UI"/>
          <w:b/>
          <w:sz w:val="36"/>
        </w:rPr>
        <w:t xml:space="preserve">前   言 </w:t>
      </w:r>
    </w:p>
    <w:p>
      <w:pPr>
        <w:spacing w:after="179"/>
        <w:ind w:left="430" w:hanging="10"/>
      </w:pPr>
      <w:r>
        <w:rPr>
          <w:rFonts w:ascii="Microsoft YaHei UI" w:hAnsi="Microsoft YaHei UI" w:eastAsia="Microsoft YaHei UI" w:cs="Microsoft YaHei UI"/>
        </w:rPr>
        <w:t>本协议定义了枪支定位</w:t>
      </w:r>
      <w:r>
        <w:rPr>
          <w:rFonts w:hint="eastAsia" w:ascii="Microsoft YaHei UI" w:hAnsi="Microsoft YaHei UI" w:eastAsia="Microsoft YaHei UI" w:cs="Microsoft YaHei UI"/>
        </w:rPr>
        <w:t>随行设备（腕表）</w:t>
      </w:r>
      <w:r>
        <w:rPr>
          <w:rFonts w:ascii="Microsoft YaHei UI" w:hAnsi="Microsoft YaHei UI" w:eastAsia="Microsoft YaHei UI" w:cs="Microsoft YaHei UI"/>
        </w:rPr>
        <w:t>与</w:t>
      </w:r>
      <w:r>
        <w:rPr>
          <w:rFonts w:hint="eastAsia" w:ascii="Microsoft YaHei UI" w:hAnsi="Microsoft YaHei UI" w:eastAsia="Microsoft YaHei UI" w:cs="Microsoft YaHei UI"/>
        </w:rPr>
        <w:t>枪支数据接入服务器</w:t>
      </w:r>
      <w:r>
        <w:rPr>
          <w:rFonts w:ascii="Microsoft YaHei UI" w:hAnsi="Microsoft YaHei UI" w:eastAsia="Microsoft YaHei UI" w:cs="Microsoft YaHei UI"/>
        </w:rPr>
        <w:t xml:space="preserve">之间的相关技术要求。 </w:t>
      </w:r>
    </w:p>
    <w:p>
      <w:pPr>
        <w:spacing w:after="138" w:line="363" w:lineRule="auto"/>
        <w:ind w:left="-15" w:firstLine="420"/>
      </w:pPr>
      <w:r>
        <w:rPr>
          <w:rFonts w:ascii="Microsoft YaHei UI" w:hAnsi="Microsoft YaHei UI" w:eastAsia="Microsoft YaHei UI" w:cs="Microsoft YaHei UI"/>
        </w:rPr>
        <w:t>本规范主要包括枪支定位</w:t>
      </w:r>
      <w:r>
        <w:rPr>
          <w:rFonts w:hint="eastAsia" w:ascii="Microsoft YaHei UI" w:hAnsi="Microsoft YaHei UI" w:eastAsia="Microsoft YaHei UI" w:cs="Microsoft YaHei UI"/>
        </w:rPr>
        <w:t>随行设备</w:t>
      </w:r>
      <w:r>
        <w:rPr>
          <w:rFonts w:ascii="Microsoft YaHei UI" w:hAnsi="Microsoft YaHei UI" w:eastAsia="Microsoft YaHei UI" w:cs="Microsoft YaHei UI"/>
        </w:rPr>
        <w:t>与</w:t>
      </w:r>
      <w:r>
        <w:rPr>
          <w:rFonts w:hint="eastAsia" w:ascii="Microsoft YaHei UI" w:hAnsi="Microsoft YaHei UI" w:eastAsia="Microsoft YaHei UI" w:cs="Microsoft YaHei UI"/>
        </w:rPr>
        <w:t>枪支数据接入服务器</w:t>
      </w:r>
      <w:r>
        <w:rPr>
          <w:rFonts w:ascii="Microsoft YaHei UI" w:hAnsi="Microsoft YaHei UI" w:eastAsia="Microsoft YaHei UI" w:cs="Microsoft YaHei UI"/>
        </w:rPr>
        <w:t xml:space="preserve">之间链路的建立，保持，查询，定位信息定时上报，相关的指令设置等，本协议基于TCP/IP协议等开发。 </w:t>
      </w:r>
    </w:p>
    <w:p>
      <w:pPr>
        <w:pStyle w:val="2"/>
        <w:keepLines/>
        <w:numPr>
          <w:ilvl w:val="0"/>
          <w:numId w:val="11"/>
        </w:numPr>
        <w:spacing w:after="220" w:line="200" w:lineRule="atLeast"/>
        <w:jc w:val="both"/>
        <w:rPr>
          <w:rFonts w:ascii="宋体" w:hAnsi="宋体"/>
          <w:spacing w:val="-10"/>
          <w:kern w:val="28"/>
          <w:sz w:val="36"/>
          <w:szCs w:val="36"/>
          <w:lang w:eastAsia="zh-CN"/>
        </w:rPr>
      </w:pPr>
      <w:bookmarkStart w:id="0" w:name="_Toc525723436"/>
      <w:bookmarkStart w:id="1" w:name="_Toc521095714"/>
      <w:r>
        <w:rPr>
          <w:rFonts w:ascii="宋体" w:hAnsi="宋体"/>
          <w:spacing w:val="-10"/>
          <w:kern w:val="28"/>
          <w:sz w:val="36"/>
          <w:szCs w:val="36"/>
          <w:lang w:eastAsia="zh-CN"/>
        </w:rPr>
        <w:t>范围</w:t>
      </w:r>
      <w:bookmarkEnd w:id="0"/>
      <w:bookmarkEnd w:id="1"/>
    </w:p>
    <w:p>
      <w:pPr>
        <w:spacing w:after="137" w:line="363" w:lineRule="auto"/>
        <w:ind w:left="-15" w:firstLine="720"/>
      </w:pPr>
      <w:r>
        <w:rPr>
          <w:rFonts w:ascii="Microsoft YaHei UI" w:hAnsi="Microsoft YaHei UI" w:eastAsia="Microsoft YaHei UI" w:cs="Microsoft YaHei UI"/>
        </w:rPr>
        <w:t>本规范规定枪支定位</w:t>
      </w:r>
      <w:r>
        <w:rPr>
          <w:rFonts w:hint="eastAsia" w:ascii="Microsoft YaHei UI" w:hAnsi="Microsoft YaHei UI" w:eastAsia="Microsoft YaHei UI" w:cs="Microsoft YaHei UI"/>
        </w:rPr>
        <w:t>随行设备</w:t>
      </w:r>
      <w:r>
        <w:rPr>
          <w:rFonts w:ascii="Microsoft YaHei UI" w:hAnsi="Microsoft YaHei UI" w:eastAsia="Microsoft YaHei UI" w:cs="Microsoft YaHei UI"/>
        </w:rPr>
        <w:t>与</w:t>
      </w:r>
      <w:r>
        <w:rPr>
          <w:rFonts w:hint="eastAsia" w:ascii="Microsoft YaHei UI" w:hAnsi="Microsoft YaHei UI" w:eastAsia="Microsoft YaHei UI" w:cs="Microsoft YaHei UI"/>
        </w:rPr>
        <w:t>枪支数据接入服务器</w:t>
      </w:r>
      <w:r>
        <w:rPr>
          <w:rFonts w:ascii="Microsoft YaHei UI" w:hAnsi="Microsoft YaHei UI" w:eastAsia="Microsoft YaHei UI" w:cs="Microsoft YaHei UI"/>
        </w:rPr>
        <w:t xml:space="preserve">之间的接口协议，为应用层协议，基于此接口完成业务的各种请求交互并获得位置信息。 </w:t>
      </w:r>
    </w:p>
    <w:p>
      <w:pPr>
        <w:pStyle w:val="2"/>
        <w:keepLines/>
        <w:numPr>
          <w:ilvl w:val="0"/>
          <w:numId w:val="11"/>
        </w:numPr>
        <w:spacing w:after="220" w:line="200" w:lineRule="atLeast"/>
        <w:jc w:val="both"/>
        <w:rPr>
          <w:rFonts w:ascii="宋体" w:hAnsi="宋体"/>
          <w:spacing w:val="-10"/>
          <w:kern w:val="28"/>
          <w:sz w:val="36"/>
          <w:szCs w:val="36"/>
          <w:lang w:eastAsia="zh-CN"/>
        </w:rPr>
      </w:pPr>
      <w:bookmarkStart w:id="2" w:name="_Toc521095715"/>
      <w:bookmarkStart w:id="3" w:name="_Toc525723437"/>
      <w:r>
        <w:rPr>
          <w:rFonts w:ascii="宋体" w:hAnsi="宋体"/>
          <w:spacing w:val="-10"/>
          <w:kern w:val="28"/>
          <w:sz w:val="36"/>
          <w:szCs w:val="36"/>
          <w:lang w:eastAsia="zh-CN"/>
        </w:rPr>
        <w:t>引用文件</w:t>
      </w:r>
      <w:bookmarkEnd w:id="2"/>
      <w:bookmarkEnd w:id="3"/>
    </w:p>
    <w:p>
      <w:pPr>
        <w:spacing w:after="179"/>
        <w:ind w:left="228"/>
        <w:jc w:val="center"/>
      </w:pPr>
      <w:r>
        <w:rPr>
          <w:rFonts w:ascii="Microsoft YaHei UI" w:hAnsi="Microsoft YaHei UI" w:eastAsia="Microsoft YaHei UI" w:cs="Microsoft YaHei UI"/>
        </w:rPr>
        <w:t>下列文件中的条款通过本标准的引用而成为本标准的条款。凡是注日期的引用文</w:t>
      </w:r>
    </w:p>
    <w:p>
      <w:pPr>
        <w:spacing w:after="122" w:line="363" w:lineRule="auto"/>
        <w:ind w:left="-5" w:hanging="10"/>
      </w:pPr>
      <w:r>
        <w:rPr>
          <w:rFonts w:ascii="Microsoft YaHei UI" w:hAnsi="Microsoft YaHei UI" w:eastAsia="Microsoft YaHei UI" w:cs="Microsoft YaHei UI"/>
        </w:rPr>
        <w:t xml:space="preserve">件，其随后所有的修改单（不包括勘误的内容）或修订版均不适用于本标准，然而，鼓励根据本标准达成协议的各方研究是否可使用这些文件的最新版本。凡是不注日期的引用文件，其最新版本适用于本标准。 </w:t>
      </w:r>
    </w:p>
    <w:p>
      <w:pPr>
        <w:pStyle w:val="2"/>
        <w:keepLines/>
        <w:spacing w:line="259" w:lineRule="auto"/>
        <w:ind w:left="346" w:right="6152" w:hanging="361"/>
      </w:pPr>
      <w:bookmarkStart w:id="4" w:name="_Toc525723438"/>
      <w:bookmarkStart w:id="5" w:name="_Toc521095716"/>
      <w:r>
        <w:t>语法说明</w:t>
      </w:r>
      <w:bookmarkEnd w:id="4"/>
      <w:bookmarkEnd w:id="5"/>
    </w:p>
    <w:tbl>
      <w:tblPr>
        <w:tblStyle w:val="133"/>
        <w:tblW w:w="9662" w:type="dxa"/>
        <w:tblInd w:w="-113" w:type="dxa"/>
        <w:tblLayout w:type="fixed"/>
        <w:tblCellMar>
          <w:top w:w="51" w:type="dxa"/>
          <w:left w:w="113" w:type="dxa"/>
          <w:bottom w:w="0" w:type="dxa"/>
          <w:right w:w="115" w:type="dxa"/>
        </w:tblCellMar>
      </w:tblPr>
      <w:tblGrid>
        <w:gridCol w:w="2117"/>
        <w:gridCol w:w="7545"/>
      </w:tblGrid>
      <w:tr>
        <w:tblPrEx>
          <w:tblLayout w:type="fixed"/>
          <w:tblCellMar>
            <w:top w:w="51" w:type="dxa"/>
            <w:left w:w="113" w:type="dxa"/>
            <w:bottom w:w="0" w:type="dxa"/>
            <w:right w:w="115" w:type="dxa"/>
          </w:tblCellMar>
        </w:tblPrEx>
        <w:trPr>
          <w:trHeight w:val="427"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[a-z]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任意小写字母 </w:t>
            </w:r>
          </w:p>
        </w:tc>
      </w:tr>
      <w:tr>
        <w:tblPrEx>
          <w:tblLayout w:type="fixed"/>
          <w:tblCellMar>
            <w:top w:w="51" w:type="dxa"/>
            <w:left w:w="113" w:type="dxa"/>
            <w:bottom w:w="0" w:type="dxa"/>
            <w:right w:w="115" w:type="dxa"/>
          </w:tblCellMar>
        </w:tblPrEx>
        <w:trPr>
          <w:trHeight w:val="427"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[A-Z]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任意大写字母 </w:t>
            </w:r>
          </w:p>
        </w:tc>
      </w:tr>
      <w:tr>
        <w:tblPrEx>
          <w:tblLayout w:type="fixed"/>
          <w:tblCellMar>
            <w:top w:w="51" w:type="dxa"/>
            <w:left w:w="113" w:type="dxa"/>
            <w:bottom w:w="0" w:type="dxa"/>
            <w:right w:w="115" w:type="dxa"/>
          </w:tblCellMar>
        </w:tblPrEx>
        <w:trPr>
          <w:trHeight w:val="427"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[0-9]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任意数字 </w:t>
            </w:r>
          </w:p>
        </w:tc>
      </w:tr>
      <w:tr>
        <w:tblPrEx>
          <w:tblLayout w:type="fixed"/>
          <w:tblCellMar>
            <w:top w:w="51" w:type="dxa"/>
            <w:left w:w="113" w:type="dxa"/>
            <w:bottom w:w="0" w:type="dxa"/>
            <w:right w:w="115" w:type="dxa"/>
          </w:tblCellMar>
        </w:tblPrEx>
        <w:trPr>
          <w:trHeight w:val="427"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{min,max}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重复次数大于等于min，小于等于max </w:t>
            </w:r>
          </w:p>
        </w:tc>
      </w:tr>
      <w:tr>
        <w:tblPrEx>
          <w:tblLayout w:type="fixed"/>
          <w:tblCellMar>
            <w:top w:w="51" w:type="dxa"/>
            <w:left w:w="113" w:type="dxa"/>
            <w:bottom w:w="0" w:type="dxa"/>
            <w:right w:w="115" w:type="dxa"/>
          </w:tblCellMar>
        </w:tblPrEx>
        <w:trPr>
          <w:trHeight w:val="427"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[a-z,A-Z,0-9]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任意字母及数字 </w:t>
            </w:r>
          </w:p>
        </w:tc>
      </w:tr>
      <w:tr>
        <w:tblPrEx>
          <w:tblLayout w:type="fixed"/>
          <w:tblCellMar>
            <w:top w:w="51" w:type="dxa"/>
            <w:left w:w="113" w:type="dxa"/>
            <w:bottom w:w="0" w:type="dxa"/>
            <w:right w:w="115" w:type="dxa"/>
          </w:tblCellMar>
        </w:tblPrEx>
        <w:trPr>
          <w:trHeight w:val="427"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字段内多组数据分隔符 </w:t>
            </w:r>
          </w:p>
        </w:tc>
      </w:tr>
      <w:tr>
        <w:tblPrEx>
          <w:tblLayout w:type="fixed"/>
          <w:tblCellMar>
            <w:top w:w="51" w:type="dxa"/>
            <w:left w:w="113" w:type="dxa"/>
            <w:bottom w:w="0" w:type="dxa"/>
            <w:right w:w="115" w:type="dxa"/>
          </w:tblCellMar>
        </w:tblPrEx>
        <w:trPr>
          <w:trHeight w:val="422"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严格的序列,与AND相同 </w:t>
            </w:r>
          </w:p>
        </w:tc>
      </w:tr>
      <w:tr>
        <w:tblPrEx>
          <w:tblLayout w:type="fixed"/>
          <w:tblCellMar>
            <w:top w:w="51" w:type="dxa"/>
            <w:left w:w="113" w:type="dxa"/>
            <w:bottom w:w="0" w:type="dxa"/>
            <w:right w:w="115" w:type="dxa"/>
          </w:tblCellMar>
        </w:tblPrEx>
        <w:trPr>
          <w:trHeight w:val="432" w:hRule="atLeast"/>
        </w:trPr>
        <w:tc>
          <w:tcPr>
            <w:tcW w:w="2117" w:type="dxa"/>
            <w:tcBorders>
              <w:top w:val="single" w:color="000000" w:sz="6" w:space="0"/>
              <w:left w:val="single" w:color="000000" w:sz="6" w:space="0"/>
              <w:bottom w:val="single" w:color="000000" w:sz="6" w:space="0"/>
              <w:right w:val="single" w:color="000000" w:sz="6" w:space="0"/>
            </w:tcBorders>
          </w:tcPr>
          <w:p>
            <w:pPr>
              <w:ind w:left="9"/>
              <w:jc w:val="center"/>
            </w:pPr>
            <w:r>
              <w:rPr>
                <w:rFonts w:ascii="Microsoft YaHei UI" w:hAnsi="Microsoft YaHei UI" w:eastAsia="Microsoft YaHei UI" w:cs="Microsoft YaHei UI"/>
              </w:rPr>
              <w:t xml:space="preserve">/ </w:t>
            </w:r>
          </w:p>
        </w:tc>
        <w:tc>
          <w:tcPr>
            <w:tcW w:w="7545" w:type="dxa"/>
            <w:tcBorders>
              <w:top w:val="single" w:color="000000" w:sz="6" w:space="0"/>
              <w:left w:val="single" w:color="000000" w:sz="6" w:space="0"/>
              <w:bottom w:val="single" w:color="000000" w:sz="6" w:space="0"/>
              <w:right w:val="single" w:color="000000" w:sz="6" w:space="0"/>
            </w:tcBorders>
          </w:tcPr>
          <w:p>
            <w:r>
              <w:rPr>
                <w:rFonts w:ascii="Microsoft YaHei UI" w:hAnsi="Microsoft YaHei UI" w:eastAsia="Microsoft YaHei UI" w:cs="Microsoft YaHei UI"/>
              </w:rPr>
              <w:t xml:space="preserve">字段中的单组数据内的数据分隔符 </w:t>
            </w:r>
          </w:p>
        </w:tc>
      </w:tr>
    </w:tbl>
    <w:p>
      <w:pPr>
        <w:pStyle w:val="2"/>
        <w:keepLines/>
        <w:numPr>
          <w:ilvl w:val="0"/>
          <w:numId w:val="11"/>
        </w:numPr>
        <w:spacing w:after="220" w:line="200" w:lineRule="atLeast"/>
        <w:jc w:val="both"/>
        <w:rPr>
          <w:rFonts w:ascii="宋体" w:hAnsi="宋体"/>
          <w:spacing w:val="-10"/>
          <w:kern w:val="28"/>
          <w:sz w:val="36"/>
          <w:szCs w:val="36"/>
          <w:lang w:eastAsia="zh-CN"/>
        </w:rPr>
      </w:pPr>
      <w:bookmarkStart w:id="6" w:name="_Toc521095717"/>
      <w:bookmarkStart w:id="7" w:name="_Toc525723439"/>
      <w:r>
        <w:rPr>
          <w:rFonts w:ascii="宋体" w:hAnsi="宋体"/>
          <w:spacing w:val="-10"/>
          <w:kern w:val="28"/>
          <w:sz w:val="36"/>
          <w:szCs w:val="36"/>
          <w:lang w:eastAsia="zh-CN"/>
        </w:rPr>
        <w:t>接口协议组成</w:t>
      </w:r>
      <w:bookmarkEnd w:id="6"/>
      <w:bookmarkEnd w:id="7"/>
    </w:p>
    <w:p>
      <w:pPr>
        <w:spacing w:after="136" w:line="363" w:lineRule="auto"/>
        <w:ind w:left="-5" w:hanging="10"/>
        <w:rPr>
          <w:rFonts w:ascii="Microsoft YaHei UI" w:hAnsi="Microsoft YaHei UI" w:eastAsia="Microsoft YaHei UI" w:cs="Microsoft YaHei UI"/>
        </w:rPr>
      </w:pPr>
      <w:r>
        <w:rPr>
          <w:rFonts w:ascii="Microsoft YaHei UI" w:hAnsi="Microsoft YaHei UI" w:eastAsia="Microsoft YaHei UI" w:cs="Microsoft YaHei UI"/>
        </w:rPr>
        <w:t xml:space="preserve">       枪支定位</w:t>
      </w:r>
      <w:r>
        <w:rPr>
          <w:rFonts w:hint="eastAsia" w:ascii="Microsoft YaHei UI" w:hAnsi="Microsoft YaHei UI" w:eastAsia="Microsoft YaHei UI" w:cs="Microsoft YaHei UI"/>
        </w:rPr>
        <w:t>随行设备</w:t>
      </w:r>
      <w:r>
        <w:rPr>
          <w:rFonts w:ascii="Microsoft YaHei UI" w:hAnsi="Microsoft YaHei UI" w:eastAsia="Microsoft YaHei UI" w:cs="Microsoft YaHei UI"/>
        </w:rPr>
        <w:t>与</w:t>
      </w:r>
      <w:r>
        <w:rPr>
          <w:rFonts w:hint="eastAsia" w:ascii="Microsoft YaHei UI" w:hAnsi="Microsoft YaHei UI" w:eastAsia="Microsoft YaHei UI" w:cs="Microsoft YaHei UI"/>
        </w:rPr>
        <w:t>枪支数据接入服务器之间采用无线网络，实现</w:t>
      </w:r>
      <w:r>
        <w:rPr>
          <w:rFonts w:ascii="Microsoft YaHei UI" w:hAnsi="Microsoft YaHei UI" w:eastAsia="Microsoft YaHei UI" w:cs="Microsoft YaHei UI"/>
        </w:rPr>
        <w:t>数据传输</w:t>
      </w:r>
      <w:r>
        <w:rPr>
          <w:rFonts w:hint="eastAsia" w:ascii="Microsoft YaHei UI" w:hAnsi="Microsoft YaHei UI" w:eastAsia="Microsoft YaHei UI" w:cs="Microsoft YaHei UI"/>
        </w:rPr>
        <w:t>。根据业务应用需求特点，采用</w:t>
      </w:r>
      <w:r>
        <w:rPr>
          <w:rFonts w:ascii="Microsoft YaHei UI" w:hAnsi="Microsoft YaHei UI" w:eastAsia="Microsoft YaHei UI" w:cs="Microsoft YaHei UI"/>
        </w:rPr>
        <w:t>短连接</w:t>
      </w:r>
      <w:r>
        <w:rPr>
          <w:rFonts w:hint="eastAsia" w:ascii="Microsoft YaHei UI" w:hAnsi="Microsoft YaHei UI" w:eastAsia="Microsoft YaHei UI" w:cs="Microsoft YaHei UI"/>
        </w:rPr>
        <w:t>机制或</w:t>
      </w:r>
      <w:r>
        <w:rPr>
          <w:rFonts w:ascii="Microsoft YaHei UI" w:hAnsi="Microsoft YaHei UI" w:eastAsia="Microsoft YaHei UI" w:cs="Microsoft YaHei UI"/>
        </w:rPr>
        <w:t>长连接机制</w:t>
      </w:r>
      <w:r>
        <w:rPr>
          <w:rFonts w:hint="eastAsia" w:ascii="Microsoft YaHei UI" w:hAnsi="Microsoft YaHei UI" w:eastAsia="Microsoft YaHei UI" w:cs="Microsoft YaHei UI"/>
        </w:rPr>
        <w:t>。</w:t>
      </w:r>
    </w:p>
    <w:p>
      <w:pPr>
        <w:pStyle w:val="2"/>
        <w:keepLines/>
        <w:numPr>
          <w:ilvl w:val="0"/>
          <w:numId w:val="11"/>
        </w:numPr>
        <w:spacing w:after="220" w:line="200" w:lineRule="atLeast"/>
        <w:jc w:val="both"/>
        <w:rPr>
          <w:rFonts w:ascii="宋体" w:hAnsi="宋体"/>
          <w:spacing w:val="-10"/>
          <w:kern w:val="28"/>
          <w:sz w:val="36"/>
          <w:szCs w:val="36"/>
          <w:lang w:eastAsia="zh-CN"/>
        </w:rPr>
      </w:pPr>
      <w:bookmarkStart w:id="8" w:name="_Toc521095718"/>
      <w:bookmarkStart w:id="9" w:name="_Toc525723440"/>
      <w:r>
        <w:rPr>
          <w:rFonts w:ascii="宋体" w:hAnsi="宋体"/>
          <w:spacing w:val="-10"/>
          <w:kern w:val="28"/>
          <w:sz w:val="36"/>
          <w:szCs w:val="36"/>
          <w:lang w:eastAsia="zh-CN"/>
        </w:rPr>
        <w:t>接口通信协议</w:t>
      </w:r>
      <w:bookmarkEnd w:id="8"/>
      <w:bookmarkEnd w:id="9"/>
    </w:p>
    <w:p>
      <w:pPr>
        <w:pStyle w:val="3"/>
        <w:keepLines/>
        <w:numPr>
          <w:ilvl w:val="1"/>
          <w:numId w:val="11"/>
        </w:numPr>
        <w:tabs>
          <w:tab w:val="left" w:pos="576"/>
        </w:tabs>
        <w:spacing w:line="200" w:lineRule="atLeast"/>
        <w:jc w:val="both"/>
        <w:rPr>
          <w:rFonts w:ascii="Microsoft YaHei UI" w:hAnsi="Microsoft YaHei UI" w:eastAsia="Microsoft YaHei UI" w:cs="Microsoft YaHei UI"/>
          <w:lang w:eastAsia="zh-CN"/>
        </w:rPr>
      </w:pPr>
      <w:bookmarkStart w:id="10" w:name="_Toc525723441"/>
      <w:r>
        <w:rPr>
          <w:rFonts w:ascii="Microsoft YaHei UI" w:hAnsi="Microsoft YaHei UI" w:eastAsia="Microsoft YaHei UI" w:cs="Microsoft YaHei UI"/>
          <w:lang w:eastAsia="zh-CN"/>
        </w:rPr>
        <w:t>数据类型定义</w:t>
      </w:r>
      <w:bookmarkEnd w:id="10"/>
    </w:p>
    <w:tbl>
      <w:tblPr>
        <w:tblStyle w:val="133"/>
        <w:tblW w:w="9659" w:type="dxa"/>
        <w:tblInd w:w="-107" w:type="dxa"/>
        <w:tblLayout w:type="fixed"/>
        <w:tblCellMar>
          <w:top w:w="47" w:type="dxa"/>
          <w:left w:w="106" w:type="dxa"/>
          <w:bottom w:w="0" w:type="dxa"/>
          <w:right w:w="115" w:type="dxa"/>
        </w:tblCellMar>
      </w:tblPr>
      <w:tblGrid>
        <w:gridCol w:w="2795"/>
        <w:gridCol w:w="6864"/>
      </w:tblGrid>
      <w:tr>
        <w:tblPrEx>
          <w:tblLayout w:type="fixed"/>
          <w:tblCellMar>
            <w:top w:w="47" w:type="dxa"/>
            <w:left w:w="106" w:type="dxa"/>
            <w:bottom w:w="0" w:type="dxa"/>
            <w:right w:w="115" w:type="dxa"/>
          </w:tblCellMar>
        </w:tblPrEx>
        <w:trPr>
          <w:trHeight w:val="420" w:hRule="atLeast"/>
        </w:trPr>
        <w:tc>
          <w:tcPr>
            <w:tcW w:w="2795" w:type="dxa"/>
            <w:tcBorders>
              <w:top w:val="single" w:color="000000" w:sz="4" w:space="0"/>
              <w:left w:val="single" w:color="000000" w:sz="4" w:space="0"/>
              <w:bottom w:val="single" w:color="000000" w:sz="4" w:space="0"/>
              <w:right w:val="single" w:color="000000" w:sz="4" w:space="0"/>
            </w:tcBorders>
            <w:shd w:val="clear" w:color="auto" w:fill="D9D9D9"/>
          </w:tcPr>
          <w:p>
            <w:pPr>
              <w:ind w:left="1"/>
            </w:pPr>
            <w:r>
              <w:rPr>
                <w:rFonts w:ascii="Microsoft YaHei UI" w:hAnsi="Microsoft YaHei UI" w:eastAsia="Microsoft YaHei UI" w:cs="Microsoft YaHei UI"/>
                <w:b/>
              </w:rPr>
              <w:t xml:space="preserve">类型  </w:t>
            </w:r>
          </w:p>
        </w:tc>
        <w:tc>
          <w:tcPr>
            <w:tcW w:w="6864" w:type="dxa"/>
            <w:tcBorders>
              <w:top w:val="single" w:color="000000" w:sz="4" w:space="0"/>
              <w:left w:val="single" w:color="000000" w:sz="4" w:space="0"/>
              <w:bottom w:val="single" w:color="000000" w:sz="4" w:space="0"/>
              <w:right w:val="single" w:color="000000" w:sz="4" w:space="0"/>
            </w:tcBorders>
            <w:shd w:val="clear" w:color="auto" w:fill="D9D9D9"/>
          </w:tcPr>
          <w:p>
            <w:r>
              <w:rPr>
                <w:rFonts w:ascii="Microsoft YaHei UI" w:hAnsi="Microsoft YaHei UI" w:eastAsia="Microsoft YaHei UI" w:cs="Microsoft YaHei UI"/>
                <w:b/>
              </w:rPr>
              <w:t xml:space="preserve">意义 </w:t>
            </w:r>
          </w:p>
        </w:tc>
      </w:tr>
      <w:tr>
        <w:tblPrEx>
          <w:tblLayout w:type="fixed"/>
          <w:tblCellMar>
            <w:top w:w="47" w:type="dxa"/>
            <w:left w:w="106" w:type="dxa"/>
            <w:bottom w:w="0" w:type="dxa"/>
            <w:right w:w="115" w:type="dxa"/>
          </w:tblCellMar>
        </w:tblPrEx>
        <w:trPr>
          <w:trHeight w:val="424" w:hRule="atLeast"/>
        </w:trPr>
        <w:tc>
          <w:tcPr>
            <w:tcW w:w="2795" w:type="dxa"/>
            <w:tcBorders>
              <w:top w:val="single" w:color="000000" w:sz="4" w:space="0"/>
              <w:left w:val="single" w:color="000000" w:sz="4" w:space="0"/>
              <w:bottom w:val="single" w:color="000000" w:sz="4" w:space="0"/>
              <w:right w:val="single" w:color="000000" w:sz="4" w:space="0"/>
            </w:tcBorders>
          </w:tcPr>
          <w:p>
            <w:pPr>
              <w:ind w:left="1"/>
            </w:pPr>
            <w:r>
              <w:rPr>
                <w:rFonts w:ascii="Microsoft YaHei UI" w:hAnsi="Microsoft YaHei UI" w:eastAsia="Microsoft YaHei UI" w:cs="Microsoft YaHei UI"/>
              </w:rPr>
              <w:t xml:space="preserve">CHAR </w:t>
            </w:r>
          </w:p>
        </w:tc>
        <w:tc>
          <w:tcPr>
            <w:tcW w:w="6864" w:type="dxa"/>
            <w:tcBorders>
              <w:top w:val="single" w:color="000000" w:sz="4" w:space="0"/>
              <w:left w:val="single" w:color="000000" w:sz="4" w:space="0"/>
              <w:bottom w:val="single" w:color="000000" w:sz="4" w:space="0"/>
              <w:right w:val="single" w:color="000000" w:sz="4" w:space="0"/>
            </w:tcBorders>
          </w:tcPr>
          <w:p>
            <w:r>
              <w:rPr>
                <w:rFonts w:ascii="Microsoft YaHei UI" w:hAnsi="Microsoft YaHei UI" w:eastAsia="Microsoft YaHei UI" w:cs="Microsoft YaHei UI"/>
              </w:rPr>
              <w:t>单个 ASCII 码字符（</w:t>
            </w:r>
            <w:r>
              <w:rPr>
                <w:rFonts w:hint="eastAsia" w:ascii="Microsoft YaHei UI" w:hAnsi="Microsoft YaHei UI" w:eastAsia="Microsoft YaHei UI" w:cs="Microsoft YaHei UI"/>
              </w:rPr>
              <w:t>8</w:t>
            </w:r>
            <w:r>
              <w:rPr>
                <w:rFonts w:ascii="Microsoft YaHei UI" w:hAnsi="Microsoft YaHei UI" w:eastAsia="Microsoft YaHei UI" w:cs="Microsoft YaHei UI"/>
              </w:rPr>
              <w:t xml:space="preserve">bit） </w:t>
            </w:r>
          </w:p>
        </w:tc>
      </w:tr>
    </w:tbl>
    <w:p>
      <w:pPr>
        <w:spacing w:after="300"/>
        <w:ind w:left="-5" w:hanging="10"/>
      </w:pPr>
      <w:r>
        <w:rPr>
          <w:rFonts w:ascii="Microsoft YaHei UI" w:hAnsi="Microsoft YaHei UI" w:eastAsia="Microsoft YaHei UI" w:cs="Microsoft YaHei UI"/>
        </w:rPr>
        <w:t xml:space="preserve">注意：多字节整数类型的字节序：高位在前，低位在后。 </w:t>
      </w:r>
    </w:p>
    <w:p>
      <w:pPr>
        <w:pStyle w:val="3"/>
        <w:keepLines/>
        <w:numPr>
          <w:ilvl w:val="1"/>
          <w:numId w:val="11"/>
        </w:numPr>
        <w:tabs>
          <w:tab w:val="left" w:pos="576"/>
        </w:tabs>
        <w:spacing w:line="200" w:lineRule="atLeast"/>
        <w:jc w:val="both"/>
        <w:rPr>
          <w:rFonts w:ascii="Microsoft YaHei UI" w:hAnsi="Microsoft YaHei UI" w:eastAsia="Microsoft YaHei UI" w:cs="Microsoft YaHei UI"/>
          <w:lang w:eastAsia="zh-CN"/>
        </w:rPr>
      </w:pPr>
      <w:bookmarkStart w:id="11" w:name="_Toc521095720"/>
      <w:bookmarkStart w:id="12" w:name="_Toc525723442"/>
      <w:r>
        <w:rPr>
          <w:rFonts w:ascii="Microsoft YaHei UI" w:hAnsi="Microsoft YaHei UI" w:eastAsia="Microsoft YaHei UI" w:cs="Microsoft YaHei UI"/>
          <w:lang w:eastAsia="zh-CN"/>
        </w:rPr>
        <w:t>报文结构定义</w:t>
      </w:r>
      <w:bookmarkEnd w:id="11"/>
      <w:bookmarkEnd w:id="12"/>
    </w:p>
    <w:p>
      <w:pPr>
        <w:ind w:left="-5" w:right="6152" w:hanging="10"/>
        <w:rPr>
          <w:rFonts w:ascii="Times New Roman" w:hAnsi="Times New Roman" w:cs="Times New Roman"/>
        </w:rPr>
      </w:pPr>
      <w:r>
        <w:rPr>
          <w:rFonts w:ascii="Microsoft YaHei UI" w:hAnsi="Microsoft YaHei UI" w:eastAsia="Microsoft YaHei UI" w:cs="Microsoft YaHei UI"/>
        </w:rPr>
        <w:t>报文字段说明</w:t>
      </w:r>
    </w:p>
    <w:tbl>
      <w:tblPr>
        <w:tblStyle w:val="133"/>
        <w:tblW w:w="9659" w:type="dxa"/>
        <w:tblInd w:w="-107" w:type="dxa"/>
        <w:tblLayout w:type="fixed"/>
        <w:tblCellMar>
          <w:top w:w="0" w:type="dxa"/>
          <w:left w:w="107" w:type="dxa"/>
          <w:bottom w:w="0" w:type="dxa"/>
          <w:right w:w="69" w:type="dxa"/>
        </w:tblCellMar>
      </w:tblPr>
      <w:tblGrid>
        <w:gridCol w:w="1619"/>
        <w:gridCol w:w="1162"/>
        <w:gridCol w:w="1291"/>
        <w:gridCol w:w="5587"/>
      </w:tblGrid>
      <w:tr>
        <w:tblPrEx>
          <w:tblLayout w:type="fixed"/>
          <w:tblCellMar>
            <w:top w:w="0" w:type="dxa"/>
            <w:left w:w="107" w:type="dxa"/>
            <w:bottom w:w="0" w:type="dxa"/>
            <w:right w:w="69" w:type="dxa"/>
          </w:tblCellMar>
        </w:tblPrEx>
        <w:trPr>
          <w:trHeight w:val="574" w:hRule="atLeast"/>
        </w:trPr>
        <w:tc>
          <w:tcPr>
            <w:tcW w:w="1619"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38"/>
              <w:jc w:val="center"/>
            </w:pPr>
            <w:r>
              <w:rPr>
                <w:rFonts w:ascii="Microsoft YaHei UI" w:hAnsi="Microsoft YaHei UI" w:eastAsia="Microsoft YaHei UI" w:cs="Microsoft YaHei UI"/>
                <w:b/>
              </w:rPr>
              <w:t xml:space="preserve">字段 </w:t>
            </w:r>
          </w:p>
        </w:tc>
        <w:tc>
          <w:tcPr>
            <w:tcW w:w="1162"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left="236"/>
            </w:pPr>
            <w:r>
              <w:rPr>
                <w:rFonts w:ascii="Microsoft YaHei UI" w:hAnsi="Microsoft YaHei UI" w:eastAsia="Microsoft YaHei UI" w:cs="Microsoft YaHei UI"/>
                <w:b/>
              </w:rPr>
              <w:t xml:space="preserve">类型 </w:t>
            </w:r>
          </w:p>
        </w:tc>
        <w:tc>
          <w:tcPr>
            <w:tcW w:w="12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33"/>
              <w:jc w:val="center"/>
            </w:pPr>
            <w:r>
              <w:rPr>
                <w:rFonts w:ascii="Microsoft YaHei UI" w:hAnsi="Microsoft YaHei UI" w:eastAsia="Microsoft YaHei UI" w:cs="Microsoft YaHei UI"/>
                <w:b/>
              </w:rPr>
              <w:t xml:space="preserve">长度 </w:t>
            </w:r>
          </w:p>
        </w:tc>
        <w:tc>
          <w:tcPr>
            <w:tcW w:w="5587" w:type="dxa"/>
            <w:tcBorders>
              <w:top w:val="single" w:color="000000" w:sz="4" w:space="0"/>
              <w:left w:val="single" w:color="000000" w:sz="4" w:space="0"/>
              <w:bottom w:val="single" w:color="000000" w:sz="4" w:space="0"/>
              <w:right w:val="single" w:color="000000" w:sz="4" w:space="0"/>
            </w:tcBorders>
            <w:shd w:val="clear" w:color="auto" w:fill="D9D9D9"/>
            <w:vAlign w:val="center"/>
          </w:tcPr>
          <w:p>
            <w:pPr>
              <w:ind w:right="31"/>
              <w:jc w:val="center"/>
            </w:pPr>
            <w:r>
              <w:rPr>
                <w:rFonts w:ascii="Microsoft YaHei UI" w:hAnsi="Microsoft YaHei UI" w:eastAsia="Microsoft YaHei UI" w:cs="Microsoft YaHei UI"/>
                <w:b/>
              </w:rPr>
              <w:t xml:space="preserve">描述 </w:t>
            </w:r>
          </w:p>
        </w:tc>
      </w:tr>
      <w:tr>
        <w:tblPrEx>
          <w:tblLayout w:type="fixed"/>
          <w:tblCellMar>
            <w:top w:w="0" w:type="dxa"/>
            <w:left w:w="107" w:type="dxa"/>
            <w:bottom w:w="0" w:type="dxa"/>
            <w:right w:w="69" w:type="dxa"/>
          </w:tblCellMar>
        </w:tblPrEx>
        <w:trPr>
          <w:trHeight w:val="577"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开始标识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pPr>
            <w:r>
              <w:rPr>
                <w:rFonts w:ascii="Microsoft YaHei UI" w:hAnsi="Microsoft YaHei UI" w:eastAsia="Microsoft YaHei UI" w:cs="Microsoft YaHei UI"/>
              </w:rPr>
              <w:t>分隔符号采用常量字符左中括弧”[”</w:t>
            </w:r>
          </w:p>
        </w:tc>
      </w:tr>
      <w:tr>
        <w:tblPrEx>
          <w:tblLayout w:type="fixed"/>
          <w:tblCellMar>
            <w:top w:w="0" w:type="dxa"/>
            <w:left w:w="107" w:type="dxa"/>
            <w:bottom w:w="0" w:type="dxa"/>
            <w:right w:w="69" w:type="dxa"/>
          </w:tblCellMar>
        </w:tblPrEx>
        <w:trPr>
          <w:trHeight w:val="835"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唯一标识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18 </w:t>
            </w:r>
          </w:p>
        </w:tc>
        <w:tc>
          <w:tcPr>
            <w:tcW w:w="5587" w:type="dxa"/>
            <w:tcBorders>
              <w:top w:val="single" w:color="000000" w:sz="4" w:space="0"/>
              <w:left w:val="single" w:color="000000" w:sz="4" w:space="0"/>
              <w:bottom w:val="single" w:color="000000" w:sz="4" w:space="0"/>
              <w:right w:val="single" w:color="000000" w:sz="4" w:space="0"/>
            </w:tcBorders>
          </w:tcPr>
          <w:p>
            <w:pPr>
              <w:ind w:left="4"/>
            </w:pPr>
            <w:r>
              <w:rPr>
                <w:rFonts w:ascii="Microsoft YaHei UI" w:hAnsi="Microsoft YaHei UI" w:eastAsia="Microsoft YaHei UI" w:cs="Microsoft YaHei UI"/>
              </w:rPr>
              <w:t>枪支</w:t>
            </w:r>
            <w:r>
              <w:rPr>
                <w:rFonts w:ascii="Wingdings" w:hAnsi="Wingdings" w:eastAsia="Wingdings" w:cs="Wingdings"/>
              </w:rPr>
              <w:t></w:t>
            </w:r>
            <w:r>
              <w:rPr>
                <w:rFonts w:ascii="Microsoft YaHei UI" w:hAnsi="Microsoft YaHei UI" w:eastAsia="Microsoft YaHei UI" w:cs="Microsoft YaHei UI"/>
              </w:rPr>
              <w:t xml:space="preserve">数据网关的上行报文加入标识字段 </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分隔符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pPr>
            <w:r>
              <w:rPr>
                <w:rFonts w:ascii="Microsoft YaHei UI" w:hAnsi="Microsoft YaHei UI" w:eastAsia="Microsoft YaHei UI" w:cs="Microsoft YaHei UI"/>
              </w:rPr>
              <w:t>分隔符号采用常量字符逗号”,”</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hint="eastAsia" w:ascii="Microsoft YaHei UI" w:hAnsi="Microsoft YaHei UI" w:eastAsia="Microsoft YaHei UI" w:cs="Microsoft YaHei UI"/>
              </w:rPr>
              <w:t>格式版本号</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7" w:type="dxa"/>
            <w:tcBorders>
              <w:top w:val="single" w:color="000000" w:sz="4" w:space="0"/>
              <w:left w:val="single" w:color="000000" w:sz="4" w:space="0"/>
              <w:bottom w:val="single" w:color="000000" w:sz="4" w:space="0"/>
              <w:right w:val="single" w:color="000000" w:sz="4" w:space="0"/>
            </w:tcBorders>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分隔符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pPr>
            <w:r>
              <w:rPr>
                <w:rFonts w:ascii="Microsoft YaHei UI" w:hAnsi="Microsoft YaHei UI" w:eastAsia="Microsoft YaHei UI" w:cs="Microsoft YaHei UI"/>
              </w:rPr>
              <w:t>分隔符号采用常量字符逗号”,”</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 xml:space="preserve">设备类型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left="4" w:right="33"/>
              <w:jc w:val="center"/>
              <w:rPr>
                <w:rFonts w:ascii="Microsoft YaHei UI" w:hAnsi="Microsoft YaHei UI" w:eastAsia="Microsoft YaHei UI" w:cs="Microsoft YaHei UI"/>
              </w:rP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rPr>
              <w:t>1：离位报警设备 2：随行设备3：腕表 4：定位模组</w:t>
            </w:r>
          </w:p>
        </w:tc>
      </w:tr>
      <w:tr>
        <w:tblPrEx>
          <w:tblLayout w:type="fixed"/>
          <w:tblCellMar>
            <w:top w:w="0" w:type="dxa"/>
            <w:left w:w="107" w:type="dxa"/>
            <w:bottom w:w="0" w:type="dxa"/>
            <w:right w:w="69" w:type="dxa"/>
          </w:tblCellMar>
        </w:tblPrEx>
        <w:trPr>
          <w:trHeight w:val="581" w:hRule="atLeast"/>
        </w:trPr>
        <w:tc>
          <w:tcPr>
            <w:tcW w:w="1619" w:type="dxa"/>
            <w:tcBorders>
              <w:top w:val="single" w:color="000000" w:sz="4" w:space="0"/>
              <w:left w:val="single" w:color="000000" w:sz="4" w:space="0"/>
              <w:bottom w:val="single" w:color="000000" w:sz="4" w:space="0"/>
              <w:right w:val="single" w:color="000000" w:sz="4" w:space="0"/>
            </w:tcBorders>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 xml:space="preserve">分隔符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left="4" w:right="33"/>
              <w:jc w:val="center"/>
              <w:rPr>
                <w:rFonts w:ascii="Microsoft YaHei UI" w:hAnsi="Microsoft YaHei UI" w:eastAsia="Microsoft YaHei UI" w:cs="Microsoft YaHei UI"/>
              </w:rP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分隔符号采用常量字符逗号”,”</w:t>
            </w:r>
          </w:p>
        </w:tc>
      </w:tr>
      <w:tr>
        <w:tblPrEx>
          <w:tblLayout w:type="fixed"/>
          <w:tblCellMar>
            <w:top w:w="0" w:type="dxa"/>
            <w:left w:w="107" w:type="dxa"/>
            <w:bottom w:w="0" w:type="dxa"/>
            <w:right w:w="69" w:type="dxa"/>
          </w:tblCellMar>
        </w:tblPrEx>
        <w:trPr>
          <w:trHeight w:val="165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交易流水号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18 </w:t>
            </w:r>
          </w:p>
        </w:tc>
        <w:tc>
          <w:tcPr>
            <w:tcW w:w="5587" w:type="dxa"/>
            <w:tcBorders>
              <w:top w:val="single" w:color="000000" w:sz="4" w:space="0"/>
              <w:left w:val="single" w:color="000000" w:sz="4" w:space="0"/>
              <w:bottom w:val="single" w:color="000000" w:sz="4" w:space="0"/>
              <w:right w:val="single" w:color="000000" w:sz="4" w:space="0"/>
            </w:tcBorders>
          </w:tcPr>
          <w:p>
            <w:pPr>
              <w:ind w:left="4"/>
            </w:pPr>
            <w:r>
              <w:rPr>
                <w:rFonts w:ascii="Microsoft YaHei UI" w:hAnsi="Microsoft YaHei UI" w:eastAsia="Microsoft YaHei UI" w:cs="Microsoft YaHei UI"/>
              </w:rPr>
              <w:t xml:space="preserve">时间格式+4位循环数 </w:t>
            </w:r>
          </w:p>
          <w:p>
            <w:pPr>
              <w:ind w:left="4"/>
            </w:pPr>
            <w:r>
              <w:rPr>
                <w:rFonts w:ascii="Microsoft YaHei UI" w:hAnsi="Microsoft YaHei UI" w:eastAsia="Microsoft YaHei UI" w:cs="Microsoft YaHei UI"/>
              </w:rPr>
              <w:t>时间格式：yyyyMMddHHmmss</w:t>
            </w:r>
          </w:p>
          <w:p>
            <w:pPr>
              <w:ind w:left="4"/>
            </w:pPr>
            <w:r>
              <w:rPr>
                <w:rFonts w:ascii="Microsoft YaHei UI" w:hAnsi="Microsoft YaHei UI" w:eastAsia="Microsoft YaHei UI" w:cs="Microsoft YaHei UI"/>
              </w:rPr>
              <w:t xml:space="preserve">4位循环数：范围0-9999，从0开始，递增赋值，步长为1，增加到9999后，再从0开始 </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分隔符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pPr>
            <w:r>
              <w:rPr>
                <w:rFonts w:ascii="Microsoft YaHei UI" w:hAnsi="Microsoft YaHei UI" w:eastAsia="Microsoft YaHei UI" w:cs="Microsoft YaHei UI"/>
              </w:rPr>
              <w:t>分隔符号采用常量字符逗号”,”</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报文类型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hint="eastAsia" w:ascii="Microsoft YaHei UI" w:hAnsi="Microsoft YaHei UI" w:eastAsia="Microsoft YaHei UI" w:cs="Microsoft YaHei UI"/>
              </w:rPr>
              <w:t>2</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pPr>
            <w:r>
              <w:rPr>
                <w:rFonts w:ascii="Microsoft YaHei UI" w:hAnsi="Microsoft YaHei UI" w:eastAsia="Microsoft YaHei UI" w:cs="Microsoft YaHei UI"/>
              </w:rPr>
              <w:t xml:space="preserve">标识本报文的含义 </w:t>
            </w:r>
          </w:p>
        </w:tc>
      </w:tr>
      <w:tr>
        <w:tblPrEx>
          <w:tblLayout w:type="fixed"/>
          <w:tblCellMar>
            <w:top w:w="0" w:type="dxa"/>
            <w:left w:w="107" w:type="dxa"/>
            <w:bottom w:w="0" w:type="dxa"/>
            <w:right w:w="69" w:type="dxa"/>
          </w:tblCellMar>
        </w:tblPrEx>
        <w:trPr>
          <w:trHeight w:val="581"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分隔符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8"/>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3"/>
              <w:jc w:val="cente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ind w:left="4"/>
            </w:pPr>
            <w:r>
              <w:rPr>
                <w:rFonts w:ascii="Microsoft YaHei UI" w:hAnsi="Microsoft YaHei UI" w:eastAsia="Microsoft YaHei UI" w:cs="Microsoft YaHei UI"/>
              </w:rPr>
              <w:t>分隔符号采用常量字符逗号”,”</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 xml:space="preserve">报文体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4"/>
              <w:rPr>
                <w:rFonts w:ascii="Microsoft YaHei UI" w:hAnsi="Microsoft YaHei UI" w:eastAsia="Microsoft YaHei UI" w:cs="Microsoft YaHei UI"/>
              </w:rPr>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7"/>
              <w:jc w:val="center"/>
              <w:rPr>
                <w:rFonts w:ascii="Microsoft YaHei UI" w:hAnsi="Microsoft YaHei UI" w:eastAsia="Microsoft YaHei UI" w:cs="Microsoft YaHei UI"/>
              </w:rPr>
            </w:pPr>
            <w:r>
              <w:rPr>
                <w:rFonts w:ascii="Microsoft YaHei UI" w:hAnsi="Microsoft YaHei UI" w:eastAsia="Microsoft YaHei UI" w:cs="Microsoft YaHei UI"/>
              </w:rPr>
              <w:t xml:space="preserve">4 </w:t>
            </w:r>
          </w:p>
        </w:tc>
        <w:tc>
          <w:tcPr>
            <w:tcW w:w="5587" w:type="dxa"/>
            <w:tcBorders>
              <w:top w:val="single" w:color="000000" w:sz="4" w:space="0"/>
              <w:left w:val="single" w:color="000000" w:sz="4" w:space="0"/>
              <w:bottom w:val="single" w:color="000000" w:sz="4" w:space="0"/>
              <w:right w:val="single" w:color="000000" w:sz="4" w:space="0"/>
            </w:tcBorders>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[A；B；C；D]</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 xml:space="preserve">分隔符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4"/>
              <w:rPr>
                <w:rFonts w:ascii="Microsoft YaHei UI" w:hAnsi="Microsoft YaHei UI" w:eastAsia="Microsoft YaHei UI" w:cs="Microsoft YaHei UI"/>
              </w:rPr>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7"/>
              <w:jc w:val="center"/>
              <w:rPr>
                <w:rFonts w:ascii="Microsoft YaHei UI" w:hAnsi="Microsoft YaHei UI" w:eastAsia="Microsoft YaHei UI" w:cs="Microsoft YaHei UI"/>
              </w:rP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分隔符号采用常量字符逗号”,”</w:t>
            </w:r>
          </w:p>
        </w:tc>
      </w:tr>
      <w:tr>
        <w:tblPrEx>
          <w:tblLayout w:type="fixed"/>
          <w:tblCellMar>
            <w:top w:w="0" w:type="dxa"/>
            <w:left w:w="107" w:type="dxa"/>
            <w:bottom w:w="0" w:type="dxa"/>
            <w:right w:w="69" w:type="dxa"/>
          </w:tblCellMar>
        </w:tblPrEx>
        <w:trPr>
          <w:trHeight w:val="581"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报文</w:t>
            </w:r>
            <w:r>
              <w:rPr>
                <w:rFonts w:hint="eastAsia" w:ascii="Microsoft YaHei UI" w:hAnsi="Microsoft YaHei UI" w:eastAsia="Microsoft YaHei UI" w:cs="Microsoft YaHei UI"/>
              </w:rPr>
              <w:t>时间</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4"/>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left="194" w:leftChars="81" w:firstLine="240" w:firstLineChars="100"/>
            </w:pPr>
            <w:r>
              <w:rPr>
                <w:rFonts w:hint="eastAsia" w:ascii="Microsoft YaHei UI" w:hAnsi="Microsoft YaHei UI" w:eastAsia="Microsoft YaHei UI" w:cs="Microsoft YaHei UI"/>
              </w:rPr>
              <w:t>14</w:t>
            </w:r>
          </w:p>
        </w:tc>
        <w:tc>
          <w:tcPr>
            <w:tcW w:w="5587" w:type="dxa"/>
            <w:tcBorders>
              <w:top w:val="single" w:color="000000" w:sz="4" w:space="0"/>
              <w:left w:val="single" w:color="000000" w:sz="4" w:space="0"/>
              <w:bottom w:val="single" w:color="000000" w:sz="4" w:space="0"/>
              <w:right w:val="single" w:color="000000" w:sz="4" w:space="0"/>
            </w:tcBorders>
            <w:vAlign w:val="center"/>
          </w:tcPr>
          <w:p>
            <w:r>
              <w:rPr>
                <w:rFonts w:hint="eastAsia" w:ascii="Microsoft YaHei UI" w:hAnsi="Microsoft YaHei UI" w:eastAsia="Microsoft YaHei UI" w:cs="Microsoft YaHei UI"/>
              </w:rPr>
              <w:t>YYYYMMDDHHMMSS 精确到秒</w:t>
            </w:r>
          </w:p>
        </w:tc>
      </w:tr>
      <w:tr>
        <w:tblPrEx>
          <w:tblLayout w:type="fixed"/>
          <w:tblCellMar>
            <w:top w:w="0" w:type="dxa"/>
            <w:left w:w="107" w:type="dxa"/>
            <w:bottom w:w="0" w:type="dxa"/>
            <w:right w:w="69" w:type="dxa"/>
          </w:tblCellMar>
        </w:tblPrEx>
        <w:trPr>
          <w:trHeight w:val="576" w:hRule="atLeast"/>
        </w:trPr>
        <w:tc>
          <w:tcPr>
            <w:tcW w:w="1619"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结束标识 </w:t>
            </w:r>
          </w:p>
        </w:tc>
        <w:tc>
          <w:tcPr>
            <w:tcW w:w="1162" w:type="dxa"/>
            <w:tcBorders>
              <w:top w:val="single" w:color="000000" w:sz="4" w:space="0"/>
              <w:left w:val="single" w:color="000000" w:sz="4" w:space="0"/>
              <w:bottom w:val="single" w:color="000000" w:sz="4" w:space="0"/>
              <w:right w:val="single" w:color="000000" w:sz="4" w:space="0"/>
            </w:tcBorders>
            <w:vAlign w:val="center"/>
          </w:tcPr>
          <w:p>
            <w:pPr>
              <w:ind w:left="34"/>
            </w:pPr>
            <w:r>
              <w:rPr>
                <w:rFonts w:ascii="Microsoft YaHei UI" w:hAnsi="Microsoft YaHei UI" w:eastAsia="Microsoft YaHei UI" w:cs="Microsoft YaHei UI"/>
              </w:rPr>
              <w:t xml:space="preserve">STRING </w:t>
            </w:r>
          </w:p>
        </w:tc>
        <w:tc>
          <w:tcPr>
            <w:tcW w:w="1291" w:type="dxa"/>
            <w:tcBorders>
              <w:top w:val="single" w:color="000000" w:sz="4" w:space="0"/>
              <w:left w:val="single" w:color="000000" w:sz="4" w:space="0"/>
              <w:bottom w:val="single" w:color="000000" w:sz="4" w:space="0"/>
              <w:right w:val="single" w:color="000000" w:sz="4" w:space="0"/>
            </w:tcBorders>
            <w:vAlign w:val="center"/>
          </w:tcPr>
          <w:p>
            <w:pPr>
              <w:ind w:right="37"/>
              <w:jc w:val="center"/>
            </w:pPr>
            <w:r>
              <w:rPr>
                <w:rFonts w:ascii="Microsoft YaHei UI" w:hAnsi="Microsoft YaHei UI" w:eastAsia="Microsoft YaHei UI" w:cs="Microsoft YaHei UI"/>
              </w:rPr>
              <w:t xml:space="preserve">1 </w:t>
            </w:r>
          </w:p>
        </w:tc>
        <w:tc>
          <w:tcPr>
            <w:tcW w:w="5587"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分隔符号采用常量字符右中括弧”]”</w:t>
            </w:r>
          </w:p>
        </w:tc>
      </w:tr>
    </w:tbl>
    <w:p>
      <w:pPr>
        <w:pStyle w:val="3"/>
        <w:keepLines/>
        <w:numPr>
          <w:ilvl w:val="1"/>
          <w:numId w:val="11"/>
        </w:numPr>
        <w:tabs>
          <w:tab w:val="left" w:pos="576"/>
        </w:tabs>
        <w:spacing w:line="200" w:lineRule="atLeast"/>
        <w:jc w:val="both"/>
        <w:rPr>
          <w:rFonts w:ascii="Microsoft YaHei UI" w:hAnsi="Microsoft YaHei UI" w:eastAsia="Microsoft YaHei UI" w:cs="Microsoft YaHei UI"/>
          <w:lang w:eastAsia="zh-CN"/>
        </w:rPr>
      </w:pPr>
      <w:bookmarkStart w:id="13" w:name="_Toc521095721"/>
      <w:bookmarkStart w:id="14" w:name="_Toc525723443"/>
      <w:r>
        <w:rPr>
          <w:rFonts w:ascii="Microsoft YaHei UI" w:hAnsi="Microsoft YaHei UI" w:eastAsia="Microsoft YaHei UI" w:cs="Microsoft YaHei UI"/>
          <w:lang w:eastAsia="zh-CN"/>
        </w:rPr>
        <w:t>协议使用说明</w:t>
      </w:r>
      <w:bookmarkEnd w:id="13"/>
      <w:bookmarkEnd w:id="14"/>
    </w:p>
    <w:p>
      <w:pPr>
        <w:widowControl/>
        <w:numPr>
          <w:ilvl w:val="0"/>
          <w:numId w:val="12"/>
        </w:numPr>
        <w:spacing w:after="180" w:line="259" w:lineRule="auto"/>
        <w:ind w:hanging="420"/>
        <w:jc w:val="left"/>
      </w:pPr>
      <w:r>
        <w:rPr>
          <w:rFonts w:ascii="Microsoft YaHei UI" w:hAnsi="Microsoft YaHei UI" w:eastAsia="Microsoft YaHei UI" w:cs="Microsoft YaHei UI"/>
        </w:rPr>
        <w:t xml:space="preserve">采用 TCP 方式。 </w:t>
      </w:r>
    </w:p>
    <w:p>
      <w:pPr>
        <w:widowControl/>
        <w:numPr>
          <w:ilvl w:val="0"/>
          <w:numId w:val="12"/>
        </w:numPr>
        <w:spacing w:after="181" w:line="259" w:lineRule="auto"/>
        <w:ind w:hanging="420"/>
        <w:jc w:val="left"/>
      </w:pPr>
      <w:r>
        <w:rPr>
          <w:rFonts w:ascii="Microsoft YaHei UI" w:hAnsi="Microsoft YaHei UI" w:eastAsia="Microsoft YaHei UI" w:cs="Microsoft YaHei UI"/>
        </w:rPr>
        <w:t xml:space="preserve">无论什么请求，响应报文的交易流水号与对应的请求报文的流水号一致。 </w:t>
      </w:r>
    </w:p>
    <w:p>
      <w:pPr>
        <w:widowControl/>
        <w:jc w:val="left"/>
      </w:pPr>
      <w:r>
        <w:br w:type="page"/>
      </w:r>
    </w:p>
    <w:p>
      <w:pPr>
        <w:pStyle w:val="2"/>
        <w:keepLines/>
        <w:numPr>
          <w:ilvl w:val="0"/>
          <w:numId w:val="11"/>
        </w:numPr>
        <w:spacing w:after="220" w:line="200" w:lineRule="atLeast"/>
        <w:jc w:val="both"/>
        <w:rPr>
          <w:rFonts w:ascii="宋体" w:hAnsi="宋体"/>
          <w:spacing w:val="-10"/>
          <w:kern w:val="28"/>
          <w:sz w:val="36"/>
          <w:szCs w:val="36"/>
          <w:lang w:eastAsia="zh-CN"/>
        </w:rPr>
      </w:pPr>
      <w:bookmarkStart w:id="15" w:name="_Toc521095722"/>
      <w:bookmarkStart w:id="16" w:name="_Toc525723444"/>
      <w:r>
        <w:rPr>
          <w:rFonts w:ascii="宋体" w:hAnsi="宋体"/>
          <w:spacing w:val="-10"/>
          <w:kern w:val="28"/>
          <w:sz w:val="36"/>
          <w:szCs w:val="36"/>
          <w:lang w:eastAsia="zh-CN"/>
        </w:rPr>
        <w:t>交互协议说明</w:t>
      </w:r>
      <w:bookmarkEnd w:id="15"/>
      <w:bookmarkEnd w:id="16"/>
    </w:p>
    <w:p>
      <w:pPr>
        <w:pStyle w:val="3"/>
        <w:keepLines/>
        <w:numPr>
          <w:ilvl w:val="1"/>
          <w:numId w:val="11"/>
        </w:numPr>
        <w:tabs>
          <w:tab w:val="left" w:pos="576"/>
        </w:tabs>
        <w:spacing w:line="200" w:lineRule="atLeast"/>
        <w:jc w:val="both"/>
        <w:rPr>
          <w:rFonts w:ascii="Microsoft YaHei UI" w:hAnsi="Microsoft YaHei UI" w:eastAsia="Microsoft YaHei UI" w:cs="Microsoft YaHei UI"/>
          <w:lang w:eastAsia="zh-CN"/>
        </w:rPr>
      </w:pPr>
      <w:bookmarkStart w:id="17" w:name="_Toc525723445"/>
      <w:r>
        <w:rPr>
          <w:rFonts w:hint="eastAsia" w:ascii="Microsoft YaHei UI" w:hAnsi="Microsoft YaHei UI" w:eastAsia="Microsoft YaHei UI" w:cs="Microsoft YaHei UI"/>
          <w:lang w:eastAsia="zh-CN"/>
        </w:rPr>
        <w:t>授权信息</w:t>
      </w:r>
      <w:r>
        <w:rPr>
          <w:rFonts w:ascii="Microsoft YaHei UI" w:hAnsi="Microsoft YaHei UI" w:eastAsia="Microsoft YaHei UI" w:cs="Microsoft YaHei UI"/>
          <w:lang w:eastAsia="zh-CN"/>
        </w:rPr>
        <w:t>协议</w:t>
      </w:r>
      <w:bookmarkEnd w:id="17"/>
    </w:p>
    <w:p>
      <w:pPr>
        <w:pStyle w:val="3"/>
        <w:keepLines/>
        <w:numPr>
          <w:ilvl w:val="2"/>
          <w:numId w:val="11"/>
        </w:numPr>
        <w:spacing w:line="200" w:lineRule="atLeast"/>
        <w:jc w:val="both"/>
        <w:rPr>
          <w:rFonts w:ascii="Microsoft YaHei UI" w:hAnsi="Microsoft YaHei UI" w:eastAsia="Microsoft YaHei UI" w:cs="Microsoft YaHei UI"/>
          <w:sz w:val="28"/>
          <w:szCs w:val="28"/>
          <w:lang w:eastAsia="zh-CN"/>
        </w:rPr>
      </w:pPr>
      <w:bookmarkStart w:id="18" w:name="_Toc525723446"/>
      <w:r>
        <w:rPr>
          <w:rFonts w:hint="eastAsia" w:ascii="Microsoft YaHei UI" w:hAnsi="Microsoft YaHei UI" w:eastAsia="Microsoft YaHei UI" w:cs="Microsoft YaHei UI"/>
          <w:sz w:val="28"/>
          <w:szCs w:val="28"/>
          <w:lang w:eastAsia="zh-CN"/>
        </w:rPr>
        <w:t>应用场景</w:t>
      </w:r>
      <w:bookmarkEnd w:id="18"/>
    </w:p>
    <w:p>
      <w:pPr>
        <w:spacing w:after="1"/>
        <w:ind w:left="-5" w:leftChars="-2" w:firstLine="720" w:firstLineChars="300"/>
        <w:rPr>
          <w:rFonts w:ascii="Microsoft YaHei UI" w:hAnsi="Microsoft YaHei UI" w:eastAsia="Microsoft YaHei UI" w:cs="Microsoft YaHei UI"/>
        </w:rPr>
      </w:pPr>
      <w:r>
        <w:rPr>
          <w:rFonts w:hint="eastAsia" w:ascii="Microsoft YaHei UI" w:hAnsi="Microsoft YaHei UI" w:eastAsia="Microsoft YaHei UI" w:cs="Microsoft YaHei UI"/>
        </w:rPr>
        <w:t>随行设备成功出库后，随行设备与鉴权服务器连接时，可以申请授权码，然后鉴权服务器下发授权码。</w:t>
      </w:r>
    </w:p>
    <w:p>
      <w:pPr>
        <w:pStyle w:val="3"/>
        <w:keepLines/>
        <w:numPr>
          <w:ilvl w:val="2"/>
          <w:numId w:val="11"/>
        </w:numPr>
        <w:spacing w:line="200" w:lineRule="atLeast"/>
        <w:jc w:val="both"/>
        <w:rPr>
          <w:rFonts w:ascii="Microsoft YaHei UI" w:hAnsi="Microsoft YaHei UI" w:eastAsia="Microsoft YaHei UI" w:cs="Microsoft YaHei UI"/>
          <w:sz w:val="28"/>
          <w:szCs w:val="28"/>
          <w:lang w:eastAsia="zh-CN"/>
        </w:rPr>
      </w:pPr>
      <w:bookmarkStart w:id="19" w:name="_Toc525723447"/>
      <w:r>
        <w:rPr>
          <w:rFonts w:hint="eastAsia" w:ascii="Microsoft YaHei UI" w:hAnsi="Microsoft YaHei UI" w:eastAsia="Microsoft YaHei UI" w:cs="Microsoft YaHei UI"/>
          <w:sz w:val="28"/>
          <w:szCs w:val="28"/>
          <w:lang w:eastAsia="zh-CN"/>
        </w:rPr>
        <w:t>申请</w:t>
      </w:r>
      <w:r>
        <w:rPr>
          <w:rFonts w:ascii="Microsoft YaHei UI" w:hAnsi="Microsoft YaHei UI" w:eastAsia="Microsoft YaHei UI" w:cs="Microsoft YaHei UI"/>
          <w:sz w:val="28"/>
          <w:szCs w:val="28"/>
          <w:lang w:eastAsia="zh-CN"/>
        </w:rPr>
        <w:t>报文</w:t>
      </w:r>
      <w:bookmarkEnd w:id="19"/>
    </w:p>
    <w:p>
      <w:pPr>
        <w:spacing w:after="1"/>
        <w:ind w:left="-5" w:hanging="10"/>
        <w:rPr>
          <w:rFonts w:ascii="Microsoft YaHei UI" w:hAnsi="Microsoft YaHei UI" w:eastAsia="Microsoft YaHei UI" w:cs="Microsoft YaHei UI"/>
        </w:rPr>
      </w:pPr>
      <w:r>
        <w:rPr>
          <w:rFonts w:hint="eastAsia" w:ascii="Microsoft YaHei UI" w:hAnsi="Microsoft YaHei UI" w:eastAsia="Microsoft YaHei UI" w:cs="Microsoft YaHei UI"/>
        </w:rPr>
        <w:t>（1）申请报文结构：</w:t>
      </w:r>
    </w:p>
    <w:p>
      <w:pPr>
        <w:spacing w:after="1"/>
        <w:ind w:left="-5" w:hanging="10"/>
      </w:pPr>
      <w:r>
        <w:rPr>
          <w:rFonts w:hint="eastAsia" w:ascii="Microsoft YaHei UI" w:hAnsi="Microsoft YaHei UI" w:eastAsia="Microsoft YaHei UI" w:cs="Microsoft YaHei UI"/>
        </w:rPr>
        <w:t>数据流向：随行设备→授权服务器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208POSITIONSYSTEM或</w:t>
            </w:r>
            <w:r>
              <w:rPr>
                <w:rFonts w:ascii="Microsoft YaHei UI" w:hAnsi="Microsoft YaHei UI" w:eastAsia="Microsoft YaHei UI" w:cs="Microsoft YaHei UI"/>
                <w:color w:val="FF0000"/>
              </w:rPr>
              <w:t xml:space="preserve">设备IMEI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01：申请报文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0—1024</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w:t>
            </w:r>
            <w:r>
              <w:rPr>
                <w:rFonts w:ascii="Microsoft YaHei UI" w:hAnsi="Microsoft YaHei UI" w:eastAsia="Microsoft YaHei UI" w:cs="Microsoft YaHei UI"/>
                <w:color w:val="FF0000"/>
              </w:rPr>
              <w:t>IMEI</w:t>
            </w:r>
            <w:r>
              <w:rPr>
                <w:rFonts w:hint="eastAsia" w:ascii="Microsoft YaHei UI" w:hAnsi="Microsoft YaHei UI" w:eastAsia="Microsoft YaHei UI" w:cs="Microsoft YaHei UI"/>
              </w:rPr>
              <w:t>号；经度；纬度]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17"/>
        <w:jc w:val="center"/>
        <w:rPr>
          <w:rFonts w:ascii="Calibri" w:hAnsi="Calibri" w:eastAsia="宋体"/>
          <w:sz w:val="28"/>
          <w:szCs w:val="28"/>
          <w:lang w:eastAsia="zh-CN"/>
        </w:rPr>
      </w:pPr>
      <w:bookmarkStart w:id="20" w:name="_Toc496109977"/>
      <w:r>
        <w:rPr>
          <w:rFonts w:hint="eastAsia"/>
          <w:lang w:eastAsia="zh-CN"/>
        </w:rPr>
        <w:t>表格</w:t>
      </w:r>
      <w:r>
        <w:fldChar w:fldCharType="begin"/>
      </w:r>
      <w:r>
        <w:rPr>
          <w:rFonts w:hint="eastAsia"/>
          <w:lang w:eastAsia="zh-CN"/>
        </w:rPr>
        <w:instrText xml:space="preserve">SEQ 表格 \* ARABIC</w:instrText>
      </w:r>
      <w:r>
        <w:fldChar w:fldCharType="separate"/>
      </w:r>
      <w:r>
        <w:rPr>
          <w:lang w:eastAsia="zh-CN"/>
        </w:rPr>
        <w:t>1</w:t>
      </w:r>
      <w:r>
        <w:fldChar w:fldCharType="end"/>
      </w:r>
      <w:r>
        <w:rPr>
          <w:rFonts w:hint="eastAsia"/>
          <w:lang w:eastAsia="zh-CN"/>
        </w:rPr>
        <w:t>随行设备向服务器申请授权码</w:t>
      </w:r>
      <w:bookmarkEnd w:id="20"/>
    </w:p>
    <w:p>
      <w:pPr>
        <w:pStyle w:val="3"/>
        <w:keepLines/>
        <w:numPr>
          <w:ilvl w:val="2"/>
          <w:numId w:val="11"/>
        </w:numPr>
        <w:spacing w:line="200" w:lineRule="atLeast"/>
        <w:jc w:val="both"/>
        <w:rPr>
          <w:rFonts w:ascii="Microsoft YaHei UI" w:hAnsi="Microsoft YaHei UI" w:eastAsia="Microsoft YaHei UI" w:cs="Microsoft YaHei UI"/>
          <w:sz w:val="28"/>
          <w:szCs w:val="28"/>
          <w:lang w:eastAsia="zh-CN"/>
        </w:rPr>
      </w:pPr>
      <w:bookmarkStart w:id="21" w:name="_Toc525723448"/>
      <w:r>
        <w:rPr>
          <w:rFonts w:hint="eastAsia" w:ascii="Microsoft YaHei UI" w:hAnsi="Microsoft YaHei UI" w:eastAsia="Microsoft YaHei UI" w:cs="Microsoft YaHei UI"/>
          <w:sz w:val="28"/>
          <w:szCs w:val="28"/>
          <w:lang w:eastAsia="zh-CN"/>
        </w:rPr>
        <w:t>响应报文</w:t>
      </w:r>
      <w:bookmarkEnd w:id="21"/>
    </w:p>
    <w:p>
      <w:pPr>
        <w:rPr>
          <w:rFonts w:ascii="Microsoft YaHei UI" w:hAnsi="Microsoft YaHei UI" w:eastAsia="Microsoft YaHei UI" w:cs="Microsoft YaHei UI"/>
        </w:rPr>
      </w:pPr>
      <w:r>
        <w:rPr>
          <w:rFonts w:hint="eastAsia" w:ascii="Microsoft YaHei UI" w:hAnsi="Microsoft YaHei UI" w:eastAsia="Microsoft YaHei UI" w:cs="Microsoft YaHei UI"/>
        </w:rPr>
        <w:t>数据流向：授权服务器→随行设备。</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208POSITIONSYSTEM或</w:t>
            </w:r>
            <w:r>
              <w:rPr>
                <w:rFonts w:ascii="Microsoft YaHei UI" w:hAnsi="Microsoft YaHei UI" w:eastAsia="Microsoft YaHei UI" w:cs="Microsoft YaHei UI"/>
                <w:color w:val="FF0000"/>
              </w:rPr>
              <w:t>设备IMEI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02：响应报文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0—1024</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[状态；授权码；IP；端口]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ind w:left="4"/>
              <w:rPr>
                <w:rFonts w:ascii="Microsoft YaHei UI" w:hAnsi="Microsoft YaHei UI" w:eastAsia="Microsoft YaHei UI" w:cs="Microsoft YaHei UI"/>
              </w:rPr>
            </w:pPr>
          </w:p>
        </w:tc>
        <w:tc>
          <w:tcPr>
            <w:tcW w:w="1161" w:type="dxa"/>
            <w:vMerge w:val="continue"/>
            <w:vAlign w:val="center"/>
          </w:tcPr>
          <w:p>
            <w:pPr>
              <w:ind w:left="4"/>
              <w:rPr>
                <w:rFonts w:ascii="Microsoft YaHei UI" w:hAnsi="Microsoft YaHei UI" w:eastAsia="Microsoft YaHei UI" w:cs="Microsoft YaHei UI"/>
              </w:rPr>
            </w:pPr>
          </w:p>
        </w:tc>
        <w:tc>
          <w:tcPr>
            <w:tcW w:w="1291" w:type="dxa"/>
            <w:vMerge w:val="continue"/>
            <w:vAlign w:val="center"/>
          </w:tcPr>
          <w:p>
            <w:pPr>
              <w:ind w:left="4"/>
              <w:rPr>
                <w:rFonts w:ascii="Microsoft YaHei UI" w:hAnsi="Microsoft YaHei UI" w:eastAsia="Microsoft YaHei UI" w:cs="Microsoft YaHei UI"/>
              </w:rPr>
            </w:pP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状态：0—成功 1—异常</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授权码：服务器根据</w:t>
            </w:r>
            <w:r>
              <w:rPr>
                <w:rFonts w:ascii="Microsoft YaHei UI" w:hAnsi="Microsoft YaHei UI" w:eastAsia="Microsoft YaHei UI" w:cs="Microsoft YaHei UI"/>
              </w:rPr>
              <w:t>IMEI</w:t>
            </w:r>
            <w:r>
              <w:rPr>
                <w:rFonts w:hint="eastAsia" w:ascii="Microsoft YaHei UI" w:hAnsi="Microsoft YaHei UI" w:eastAsia="Microsoft YaHei UI" w:cs="Microsoft YaHei UI"/>
              </w:rPr>
              <w:t>信息，计算并生成。</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IP与端口：随行设备后续交互的数据服务器信息。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17"/>
        <w:jc w:val="center"/>
        <w:rPr>
          <w:rFonts w:ascii="Calibri" w:hAnsi="Calibri" w:eastAsia="宋体"/>
          <w:sz w:val="28"/>
          <w:szCs w:val="28"/>
          <w:lang w:eastAsia="zh-CN"/>
        </w:rPr>
      </w:pPr>
      <w:r>
        <w:rPr>
          <w:rFonts w:hint="eastAsia"/>
          <w:lang w:eastAsia="zh-CN"/>
        </w:rPr>
        <w:t>表格</w:t>
      </w:r>
      <w:r>
        <w:fldChar w:fldCharType="begin"/>
      </w:r>
      <w:r>
        <w:rPr>
          <w:rFonts w:hint="eastAsia"/>
          <w:lang w:eastAsia="zh-CN"/>
        </w:rPr>
        <w:instrText xml:space="preserve">SEQ 表格 \* ARABIC</w:instrText>
      </w:r>
      <w:r>
        <w:fldChar w:fldCharType="separate"/>
      </w:r>
      <w:r>
        <w:rPr>
          <w:lang w:eastAsia="zh-CN"/>
        </w:rPr>
        <w:t>2</w:t>
      </w:r>
      <w:r>
        <w:fldChar w:fldCharType="end"/>
      </w:r>
      <w:r>
        <w:rPr>
          <w:rFonts w:hint="eastAsia"/>
          <w:lang w:eastAsia="zh-CN"/>
        </w:rPr>
        <w:t>随行设备接收服务器下发授权码</w:t>
      </w:r>
    </w:p>
    <w:p>
      <w:pPr>
        <w:pStyle w:val="3"/>
        <w:keepLines/>
        <w:numPr>
          <w:ilvl w:val="2"/>
          <w:numId w:val="11"/>
        </w:numPr>
        <w:spacing w:line="200" w:lineRule="atLeast"/>
        <w:jc w:val="both"/>
        <w:rPr>
          <w:rFonts w:ascii="Microsoft YaHei UI" w:hAnsi="Microsoft YaHei UI" w:eastAsia="Microsoft YaHei UI" w:cs="Microsoft YaHei UI"/>
          <w:sz w:val="28"/>
          <w:szCs w:val="28"/>
          <w:lang w:eastAsia="zh-CN"/>
        </w:rPr>
      </w:pPr>
      <w:bookmarkStart w:id="22" w:name="_Toc525723449"/>
      <w:r>
        <w:rPr>
          <w:rFonts w:hint="eastAsia" w:ascii="Microsoft YaHei UI" w:hAnsi="Microsoft YaHei UI" w:eastAsia="Microsoft YaHei UI" w:cs="Microsoft YaHei UI"/>
          <w:sz w:val="28"/>
          <w:szCs w:val="28"/>
          <w:lang w:eastAsia="zh-CN"/>
        </w:rPr>
        <w:t>约束条件</w:t>
      </w:r>
      <w:bookmarkEnd w:id="22"/>
    </w:p>
    <w:p>
      <w:pPr>
        <w:ind w:left="360" w:leftChars="150"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（1）随行设备通过域名，访问授权服务器，获取授权码、IP、端口。</w:t>
      </w:r>
    </w:p>
    <w:p>
      <w:pPr>
        <w:ind w:left="360" w:leftChars="150"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（2）随行设备授权完毕，等待数据服务器推送指令等。</w:t>
      </w:r>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rPr>
        <w:t>（3）</w:t>
      </w:r>
      <w:r>
        <w:rPr>
          <w:rFonts w:hint="eastAsia" w:ascii="Microsoft YaHei UI" w:hAnsi="Microsoft YaHei UI" w:eastAsia="Microsoft YaHei UI" w:cs="Microsoft YaHei UI"/>
          <w:color w:val="FF0000"/>
        </w:rPr>
        <w:t>本次暂不处理授权码，默认8个0；IP与端口为后台的IP与端口。</w:t>
      </w:r>
    </w:p>
    <w:p>
      <w:pPr>
        <w:widowControl/>
        <w:jc w:val="left"/>
        <w:rPr>
          <w:rFonts w:ascii="Microsoft YaHei UI" w:hAnsi="Microsoft YaHei UI" w:eastAsia="Microsoft YaHei UI" w:cs="Microsoft YaHei UI"/>
          <w:b/>
          <w:sz w:val="21"/>
        </w:rPr>
      </w:pPr>
      <w:r>
        <w:rPr>
          <w:rFonts w:ascii="Microsoft YaHei UI" w:hAnsi="Microsoft YaHei UI" w:eastAsia="Microsoft YaHei UI" w:cs="Microsoft YaHei UI"/>
          <w:b/>
          <w:sz w:val="21"/>
        </w:rPr>
        <w:br w:type="page"/>
      </w:r>
    </w:p>
    <w:p>
      <w:pPr>
        <w:pStyle w:val="3"/>
        <w:keepLines/>
        <w:numPr>
          <w:ilvl w:val="1"/>
          <w:numId w:val="11"/>
        </w:numPr>
        <w:tabs>
          <w:tab w:val="left" w:pos="576"/>
          <w:tab w:val="clear" w:pos="8515"/>
        </w:tabs>
        <w:spacing w:line="200" w:lineRule="atLeast"/>
        <w:jc w:val="both"/>
        <w:rPr>
          <w:rFonts w:ascii="Microsoft YaHei UI" w:hAnsi="Microsoft YaHei UI" w:eastAsia="Microsoft YaHei UI" w:cs="Microsoft YaHei UI"/>
          <w:lang w:eastAsia="zh-CN"/>
        </w:rPr>
      </w:pPr>
      <w:bookmarkStart w:id="23" w:name="_Toc525723450"/>
      <w:r>
        <w:rPr>
          <w:rFonts w:hint="eastAsia" w:ascii="Microsoft YaHei UI" w:hAnsi="Microsoft YaHei UI" w:eastAsia="Microsoft YaHei UI" w:cs="Microsoft YaHei UI"/>
          <w:lang w:eastAsia="zh-CN"/>
        </w:rPr>
        <w:t>随行设备注册</w:t>
      </w:r>
      <w:r>
        <w:rPr>
          <w:rFonts w:ascii="Microsoft YaHei UI" w:hAnsi="Microsoft YaHei UI" w:eastAsia="Microsoft YaHei UI" w:cs="Microsoft YaHei UI"/>
          <w:lang w:eastAsia="zh-CN"/>
        </w:rPr>
        <w:t>协议</w:t>
      </w:r>
      <w:bookmarkEnd w:id="23"/>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24" w:name="_Toc525723451"/>
      <w:r>
        <w:rPr>
          <w:rFonts w:hint="eastAsia" w:ascii="Microsoft YaHei UI" w:hAnsi="Microsoft YaHei UI" w:eastAsia="Microsoft YaHei UI" w:cs="Microsoft YaHei UI"/>
          <w:sz w:val="28"/>
          <w:szCs w:val="28"/>
          <w:lang w:eastAsia="zh-CN"/>
        </w:rPr>
        <w:t>应用场景</w:t>
      </w:r>
      <w:bookmarkEnd w:id="24"/>
    </w:p>
    <w:p>
      <w:pPr>
        <w:spacing w:after="1"/>
        <w:ind w:left="-5" w:leftChars="-2" w:firstLine="720" w:firstLineChars="300"/>
        <w:rPr>
          <w:rFonts w:ascii="Microsoft YaHei UI" w:hAnsi="Microsoft YaHei UI" w:eastAsia="Microsoft YaHei UI" w:cs="Microsoft YaHei UI"/>
        </w:rPr>
      </w:pPr>
      <w:r>
        <w:rPr>
          <w:rFonts w:hint="eastAsia" w:ascii="Microsoft YaHei UI" w:hAnsi="Microsoft YaHei UI" w:eastAsia="Microsoft YaHei UI" w:cs="Microsoft YaHei UI"/>
        </w:rPr>
        <w:t>随行设备注册时，随行设备将设备基本信息（腕表MAC；IMEI号；手机号）自动推送给一体机，注册到枪支监管系统中，一体机自动给随行设备返回随行设备可读识别号。</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25" w:name="_Toc525723452"/>
      <w:r>
        <w:rPr>
          <w:rFonts w:hint="eastAsia" w:ascii="Microsoft YaHei UI" w:hAnsi="Microsoft YaHei UI" w:eastAsia="Microsoft YaHei UI" w:cs="Microsoft YaHei UI"/>
          <w:sz w:val="28"/>
          <w:szCs w:val="28"/>
          <w:lang w:eastAsia="zh-CN"/>
        </w:rPr>
        <w:t>申请</w:t>
      </w:r>
      <w:r>
        <w:rPr>
          <w:rFonts w:ascii="Microsoft YaHei UI" w:hAnsi="Microsoft YaHei UI" w:eastAsia="Microsoft YaHei UI" w:cs="Microsoft YaHei UI"/>
          <w:sz w:val="28"/>
          <w:szCs w:val="28"/>
          <w:lang w:eastAsia="zh-CN"/>
        </w:rPr>
        <w:t>报文</w:t>
      </w:r>
      <w:bookmarkEnd w:id="25"/>
    </w:p>
    <w:p>
      <w:pPr>
        <w:spacing w:after="1"/>
        <w:ind w:left="-5" w:hanging="10"/>
        <w:rPr>
          <w:rFonts w:ascii="Microsoft YaHei UI" w:hAnsi="Microsoft YaHei UI" w:eastAsia="Microsoft YaHei UI" w:cs="Microsoft YaHei UI"/>
        </w:rPr>
      </w:pPr>
      <w:r>
        <w:rPr>
          <w:rFonts w:hint="eastAsia" w:ascii="Microsoft YaHei UI" w:hAnsi="Microsoft YaHei UI" w:eastAsia="Microsoft YaHei UI" w:cs="Microsoft YaHei UI"/>
        </w:rPr>
        <w:t>（1）申请报文结构：</w:t>
      </w:r>
    </w:p>
    <w:p>
      <w:pPr>
        <w:spacing w:after="1"/>
        <w:ind w:left="-5" w:hanging="10"/>
      </w:pPr>
      <w:r>
        <w:rPr>
          <w:rFonts w:hint="eastAsia" w:ascii="Microsoft YaHei UI" w:hAnsi="Microsoft YaHei UI" w:eastAsia="Microsoft YaHei UI" w:cs="Microsoft YaHei UI"/>
        </w:rPr>
        <w:t>数据流向：随行设备→一体机</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208POSITIONSYSTEM或</w:t>
            </w:r>
            <w:r>
              <w:rPr>
                <w:rFonts w:ascii="Microsoft YaHei UI" w:hAnsi="Microsoft YaHei UI" w:eastAsia="Microsoft YaHei UI" w:cs="Microsoft YaHei UI"/>
                <w:color w:val="FF0000"/>
              </w:rPr>
              <w:t xml:space="preserve">设备IMEI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03：申请报文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0—1024</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[腕表MAC；IMEI号；手机号]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17"/>
        <w:jc w:val="center"/>
        <w:rPr>
          <w:rFonts w:ascii="Calibri" w:hAnsi="Calibri" w:eastAsia="宋体"/>
          <w:sz w:val="28"/>
          <w:szCs w:val="28"/>
          <w:lang w:eastAsia="zh-CN"/>
        </w:rPr>
      </w:pPr>
      <w:r>
        <w:rPr>
          <w:rFonts w:hint="eastAsia"/>
          <w:lang w:eastAsia="zh-CN"/>
        </w:rPr>
        <w:t>表格3随行设备向</w:t>
      </w:r>
      <w:r>
        <w:rPr>
          <w:rFonts w:hint="eastAsia" w:ascii="Microsoft YaHei UI" w:hAnsi="Microsoft YaHei UI" w:eastAsia="Microsoft YaHei UI" w:cs="Microsoft YaHei UI"/>
          <w:lang w:eastAsia="zh-CN"/>
        </w:rPr>
        <w:t>一体机</w:t>
      </w:r>
      <w:r>
        <w:rPr>
          <w:rFonts w:hint="eastAsia"/>
          <w:lang w:eastAsia="zh-CN"/>
        </w:rPr>
        <w:t>注册</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26" w:name="_Toc525723453"/>
      <w:r>
        <w:rPr>
          <w:rFonts w:hint="eastAsia" w:ascii="Microsoft YaHei UI" w:hAnsi="Microsoft YaHei UI" w:eastAsia="Microsoft YaHei UI" w:cs="Microsoft YaHei UI"/>
          <w:sz w:val="28"/>
          <w:szCs w:val="28"/>
          <w:lang w:eastAsia="zh-CN"/>
        </w:rPr>
        <w:t>响应报文</w:t>
      </w:r>
      <w:bookmarkEnd w:id="26"/>
    </w:p>
    <w:p>
      <w:pPr>
        <w:rPr>
          <w:rFonts w:ascii="Microsoft YaHei UI" w:hAnsi="Microsoft YaHei UI" w:eastAsia="Microsoft YaHei UI" w:cs="Microsoft YaHei UI"/>
        </w:rPr>
      </w:pPr>
      <w:r>
        <w:rPr>
          <w:rFonts w:hint="eastAsia" w:ascii="Microsoft YaHei UI" w:hAnsi="Microsoft YaHei UI" w:eastAsia="Microsoft YaHei UI" w:cs="Microsoft YaHei UI"/>
        </w:rPr>
        <w:t>数据流向：一体机→随行设备。</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208POSITIONSYSTEM或</w:t>
            </w:r>
            <w:r>
              <w:rPr>
                <w:rFonts w:ascii="Microsoft YaHei UI" w:hAnsi="Microsoft YaHei UI" w:eastAsia="Microsoft YaHei UI" w:cs="Microsoft YaHei UI"/>
                <w:color w:val="FF0000"/>
              </w:rPr>
              <w:t>设备IMEI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04：响应报文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0—1024</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[状态；可读识别号]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ind w:left="4"/>
              <w:rPr>
                <w:rFonts w:ascii="Microsoft YaHei UI" w:hAnsi="Microsoft YaHei UI" w:eastAsia="Microsoft YaHei UI" w:cs="Microsoft YaHei UI"/>
              </w:rPr>
            </w:pPr>
          </w:p>
        </w:tc>
        <w:tc>
          <w:tcPr>
            <w:tcW w:w="1161" w:type="dxa"/>
            <w:vMerge w:val="continue"/>
            <w:vAlign w:val="center"/>
          </w:tcPr>
          <w:p>
            <w:pPr>
              <w:ind w:left="4"/>
              <w:rPr>
                <w:rFonts w:ascii="Microsoft YaHei UI" w:hAnsi="Microsoft YaHei UI" w:eastAsia="Microsoft YaHei UI" w:cs="Microsoft YaHei UI"/>
              </w:rPr>
            </w:pPr>
          </w:p>
        </w:tc>
        <w:tc>
          <w:tcPr>
            <w:tcW w:w="1291" w:type="dxa"/>
            <w:vMerge w:val="continue"/>
            <w:vAlign w:val="center"/>
          </w:tcPr>
          <w:p>
            <w:pPr>
              <w:ind w:left="4"/>
              <w:rPr>
                <w:rFonts w:ascii="Microsoft YaHei UI" w:hAnsi="Microsoft YaHei UI" w:eastAsia="Microsoft YaHei UI" w:cs="Microsoft YaHei UI"/>
              </w:rPr>
            </w:pP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状态：0—成功 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17"/>
        <w:jc w:val="center"/>
        <w:rPr>
          <w:rFonts w:ascii="Calibri" w:hAnsi="Calibri" w:eastAsia="宋体"/>
          <w:sz w:val="28"/>
          <w:szCs w:val="28"/>
          <w:lang w:eastAsia="zh-CN"/>
        </w:rPr>
      </w:pPr>
      <w:r>
        <w:rPr>
          <w:rFonts w:hint="eastAsia"/>
          <w:lang w:eastAsia="zh-CN"/>
        </w:rPr>
        <w:t>表格4随行设备接收服务器</w:t>
      </w:r>
      <w:r>
        <w:rPr>
          <w:rFonts w:hint="eastAsia" w:ascii="Microsoft YaHei UI" w:hAnsi="Microsoft YaHei UI" w:eastAsia="Microsoft YaHei UI" w:cs="Microsoft YaHei UI"/>
          <w:lang w:eastAsia="zh-CN"/>
        </w:rPr>
        <w:t>一体机</w:t>
      </w:r>
      <w:r>
        <w:rPr>
          <w:rFonts w:hint="eastAsia"/>
          <w:lang w:eastAsia="zh-CN"/>
        </w:rPr>
        <w:t>下发可读识别号</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27" w:name="_Toc525723454"/>
      <w:r>
        <w:rPr>
          <w:rFonts w:hint="eastAsia" w:ascii="Microsoft YaHei UI" w:hAnsi="Microsoft YaHei UI" w:eastAsia="Microsoft YaHei UI" w:cs="Microsoft YaHei UI"/>
          <w:sz w:val="28"/>
          <w:szCs w:val="28"/>
          <w:lang w:eastAsia="zh-CN"/>
        </w:rPr>
        <w:t>约束条件</w:t>
      </w:r>
      <w:bookmarkEnd w:id="27"/>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（1）随行设备通过2.4G无线数传（wifi）方式，访问一体机。</w:t>
      </w:r>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（2）随行设备可以优先通过2.4G数传与一体机建立连接，上传或下发注册信息，如果发现2.4G数传连接不成功时，可以通过4G网络进行注册。</w:t>
      </w:r>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（3）以上的处理方式是当无线数传模块失效时，可以通过4G网络进行数据传输。</w:t>
      </w:r>
    </w:p>
    <w:p>
      <w:pPr>
        <w:pStyle w:val="3"/>
        <w:keepLines/>
        <w:numPr>
          <w:ilvl w:val="1"/>
          <w:numId w:val="11"/>
        </w:numPr>
        <w:tabs>
          <w:tab w:val="left" w:pos="576"/>
          <w:tab w:val="clear" w:pos="8515"/>
        </w:tabs>
        <w:spacing w:line="200" w:lineRule="atLeast"/>
        <w:jc w:val="both"/>
        <w:rPr>
          <w:rFonts w:ascii="Microsoft YaHei UI" w:hAnsi="Microsoft YaHei UI" w:eastAsia="Microsoft YaHei UI" w:cs="Microsoft YaHei UI"/>
          <w:lang w:eastAsia="zh-CN"/>
        </w:rPr>
      </w:pPr>
      <w:bookmarkStart w:id="28" w:name="_Toc525723455"/>
      <w:r>
        <w:rPr>
          <w:rFonts w:hint="eastAsia" w:ascii="Microsoft YaHei UI" w:hAnsi="Microsoft YaHei UI" w:eastAsia="Microsoft YaHei UI" w:cs="Microsoft YaHei UI"/>
          <w:lang w:eastAsia="zh-CN"/>
        </w:rPr>
        <w:t>随行设备与枪支绑定协议</w:t>
      </w:r>
      <w:bookmarkEnd w:id="28"/>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29" w:name="_Toc525723456"/>
      <w:r>
        <w:rPr>
          <w:rFonts w:hint="eastAsia" w:ascii="Microsoft YaHei UI" w:hAnsi="Microsoft YaHei UI" w:eastAsia="Microsoft YaHei UI" w:cs="Microsoft YaHei UI"/>
          <w:sz w:val="28"/>
          <w:szCs w:val="28"/>
          <w:lang w:eastAsia="zh-CN"/>
        </w:rPr>
        <w:t>应用场景</w:t>
      </w:r>
      <w:bookmarkEnd w:id="29"/>
    </w:p>
    <w:p>
      <w:pPr>
        <w:spacing w:after="1"/>
        <w:ind w:left="-5" w:leftChars="-2" w:firstLine="720" w:firstLineChars="300"/>
        <w:rPr>
          <w:rFonts w:ascii="Microsoft YaHei UI" w:hAnsi="Microsoft YaHei UI" w:eastAsia="Microsoft YaHei UI" w:cs="Microsoft YaHei UI"/>
        </w:rPr>
      </w:pPr>
      <w:r>
        <w:rPr>
          <w:rFonts w:hint="eastAsia" w:ascii="Microsoft YaHei UI" w:hAnsi="Microsoft YaHei UI" w:eastAsia="Microsoft YaHei UI" w:cs="Microsoft YaHei UI"/>
        </w:rPr>
        <w:t>一体机将与随行设备绑定的枪支和人员信息推送到随行设备中。</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30" w:name="_Toc525723457"/>
      <w:r>
        <w:rPr>
          <w:rFonts w:hint="eastAsia" w:ascii="Microsoft YaHei UI" w:hAnsi="Microsoft YaHei UI" w:eastAsia="Microsoft YaHei UI" w:cs="Microsoft YaHei UI"/>
          <w:sz w:val="28"/>
          <w:szCs w:val="28"/>
          <w:lang w:eastAsia="zh-CN"/>
        </w:rPr>
        <w:t>申请</w:t>
      </w:r>
      <w:r>
        <w:rPr>
          <w:rFonts w:ascii="Microsoft YaHei UI" w:hAnsi="Microsoft YaHei UI" w:eastAsia="Microsoft YaHei UI" w:cs="Microsoft YaHei UI"/>
          <w:sz w:val="28"/>
          <w:szCs w:val="28"/>
          <w:lang w:eastAsia="zh-CN"/>
        </w:rPr>
        <w:t>报文</w:t>
      </w:r>
      <w:bookmarkEnd w:id="30"/>
    </w:p>
    <w:p>
      <w:pPr>
        <w:spacing w:after="1"/>
        <w:ind w:left="-5" w:hanging="10"/>
        <w:rPr>
          <w:rFonts w:ascii="Microsoft YaHei UI" w:hAnsi="Microsoft YaHei UI" w:eastAsia="Microsoft YaHei UI" w:cs="Microsoft YaHei UI"/>
        </w:rPr>
      </w:pPr>
      <w:r>
        <w:rPr>
          <w:rFonts w:hint="eastAsia" w:ascii="Microsoft YaHei UI" w:hAnsi="Microsoft YaHei UI" w:eastAsia="Microsoft YaHei UI" w:cs="Microsoft YaHei UI"/>
        </w:rPr>
        <w:t>（1）申请报文结构：</w:t>
      </w:r>
    </w:p>
    <w:p>
      <w:pPr>
        <w:spacing w:after="1"/>
        <w:ind w:left="-5" w:hanging="10"/>
      </w:pPr>
      <w:r>
        <w:rPr>
          <w:rFonts w:hint="eastAsia" w:ascii="Microsoft YaHei UI" w:hAnsi="Microsoft YaHei UI" w:eastAsia="Microsoft YaHei UI" w:cs="Microsoft YaHei UI"/>
        </w:rPr>
        <w:t>数据流向：一体机→随行设备</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208POSITIONSYSTEM或</w:t>
            </w:r>
            <w:r>
              <w:rPr>
                <w:rFonts w:ascii="Microsoft YaHei UI" w:hAnsi="Microsoft YaHei UI" w:eastAsia="Microsoft YaHei UI" w:cs="Microsoft YaHei UI"/>
                <w:color w:val="FF0000"/>
              </w:rPr>
              <w:t xml:space="preserve">设备IMEI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05：申请报文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62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[人员；枪类型；枪号；枪型；枪支MAC；……]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621" w:type="dxa"/>
            <w:vMerge w:val="continue"/>
            <w:vAlign w:val="center"/>
          </w:tcPr>
          <w:p>
            <w:pPr>
              <w:ind w:left="4"/>
              <w:rPr>
                <w:rFonts w:ascii="Microsoft YaHei UI" w:hAnsi="Microsoft YaHei UI" w:eastAsia="Microsoft YaHei UI" w:cs="Microsoft YaHei UI"/>
              </w:rPr>
            </w:pPr>
          </w:p>
        </w:tc>
        <w:tc>
          <w:tcPr>
            <w:tcW w:w="1161" w:type="dxa"/>
            <w:vMerge w:val="continue"/>
            <w:vAlign w:val="center"/>
          </w:tcPr>
          <w:p>
            <w:pPr>
              <w:ind w:left="4"/>
              <w:rPr>
                <w:rFonts w:ascii="Microsoft YaHei UI" w:hAnsi="Microsoft YaHei UI" w:eastAsia="Microsoft YaHei UI" w:cs="Microsoft YaHei UI"/>
              </w:rPr>
            </w:pPr>
          </w:p>
        </w:tc>
        <w:tc>
          <w:tcPr>
            <w:tcW w:w="1291" w:type="dxa"/>
            <w:vMerge w:val="continue"/>
            <w:vAlign w:val="center"/>
          </w:tcPr>
          <w:p>
            <w:pPr>
              <w:ind w:left="4"/>
              <w:rPr>
                <w:rFonts w:ascii="Microsoft YaHei UI" w:hAnsi="Microsoft YaHei UI" w:eastAsia="Microsoft YaHei UI" w:cs="Microsoft YaHei UI"/>
              </w:rPr>
            </w:pP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可绑定多只枪</w:t>
            </w:r>
          </w:p>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枪类型：手枪</w:t>
            </w:r>
            <w:bookmarkStart w:id="87" w:name="_GoBack"/>
            <w:bookmarkEnd w:id="87"/>
            <w:r>
              <w:rPr>
                <w:rFonts w:hint="eastAsia" w:ascii="Microsoft YaHei UI" w:hAnsi="Microsoft YaHei UI" w:eastAsia="Microsoft YaHei UI" w:cs="Microsoft YaHei UI"/>
                <w:color w:val="FF0000"/>
              </w:rPr>
              <w:t>或步枪、冲锋枪、防暴枪等文字</w:t>
            </w:r>
          </w:p>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 要绑定的其他枪支的信息（枪类型，枪号；枪型；枪支MAC）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31" w:name="_Toc525723458"/>
      <w:r>
        <w:rPr>
          <w:rFonts w:hint="eastAsia" w:ascii="Microsoft YaHei UI" w:hAnsi="Microsoft YaHei UI" w:eastAsia="Microsoft YaHei UI" w:cs="Microsoft YaHei UI"/>
          <w:sz w:val="28"/>
          <w:szCs w:val="28"/>
          <w:lang w:eastAsia="zh-CN"/>
        </w:rPr>
        <w:t>响应报文</w:t>
      </w:r>
      <w:bookmarkEnd w:id="31"/>
    </w:p>
    <w:p>
      <w:pPr>
        <w:rPr>
          <w:rFonts w:ascii="Microsoft YaHei UI" w:hAnsi="Microsoft YaHei UI" w:eastAsia="Microsoft YaHei UI" w:cs="Microsoft YaHei UI"/>
        </w:rPr>
      </w:pPr>
      <w:r>
        <w:rPr>
          <w:rFonts w:hint="eastAsia" w:ascii="Microsoft YaHei UI" w:hAnsi="Microsoft YaHei UI" w:eastAsia="Microsoft YaHei UI" w:cs="Microsoft YaHei UI"/>
        </w:rPr>
        <w:t>数据流向：随行设备→一体机。</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208POSITIONSYSTEM或</w:t>
            </w:r>
            <w:r>
              <w:rPr>
                <w:rFonts w:ascii="Microsoft YaHei UI" w:hAnsi="Microsoft YaHei UI" w:eastAsia="Microsoft YaHei UI" w:cs="Microsoft YaHei UI"/>
                <w:color w:val="FF0000"/>
              </w:rPr>
              <w:t>设备IMEI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06：响应报文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0—1024</w:t>
            </w: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ind w:left="4"/>
              <w:rPr>
                <w:rFonts w:ascii="Microsoft YaHei UI" w:hAnsi="Microsoft YaHei UI" w:eastAsia="Microsoft YaHei UI" w:cs="Microsoft YaHei UI"/>
              </w:rPr>
            </w:pPr>
          </w:p>
        </w:tc>
        <w:tc>
          <w:tcPr>
            <w:tcW w:w="1161" w:type="dxa"/>
            <w:vMerge w:val="continue"/>
            <w:vAlign w:val="center"/>
          </w:tcPr>
          <w:p>
            <w:pPr>
              <w:ind w:left="4"/>
              <w:rPr>
                <w:rFonts w:ascii="Microsoft YaHei UI" w:hAnsi="Microsoft YaHei UI" w:eastAsia="Microsoft YaHei UI" w:cs="Microsoft YaHei UI"/>
              </w:rPr>
            </w:pPr>
          </w:p>
        </w:tc>
        <w:tc>
          <w:tcPr>
            <w:tcW w:w="1291" w:type="dxa"/>
            <w:vMerge w:val="continue"/>
            <w:vAlign w:val="center"/>
          </w:tcPr>
          <w:p>
            <w:pPr>
              <w:ind w:left="4"/>
              <w:rPr>
                <w:rFonts w:ascii="Microsoft YaHei UI" w:hAnsi="Microsoft YaHei UI" w:eastAsia="Microsoft YaHei UI" w:cs="Microsoft YaHei UI"/>
              </w:rPr>
            </w:pPr>
          </w:p>
        </w:tc>
        <w:tc>
          <w:tcPr>
            <w:tcW w:w="5589" w:type="dxa"/>
            <w:vAlign w:val="center"/>
          </w:tcPr>
          <w:p>
            <w:pPr>
              <w:ind w:left="4"/>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状态：0—成功 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ind w:left="4"/>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ind w:left="4"/>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32" w:name="_Toc525723459"/>
      <w:r>
        <w:rPr>
          <w:rFonts w:hint="eastAsia" w:ascii="Microsoft YaHei UI" w:hAnsi="Microsoft YaHei UI" w:eastAsia="Microsoft YaHei UI" w:cs="Microsoft YaHei UI"/>
          <w:sz w:val="28"/>
          <w:szCs w:val="28"/>
          <w:lang w:eastAsia="zh-CN"/>
        </w:rPr>
        <w:t>约束条件</w:t>
      </w:r>
      <w:bookmarkEnd w:id="32"/>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（1）一体机在注册界面中，通过可读识别号选择要绑定的腕表和要绑定的枪支信息，点击注册，将相关信息传给随行设备。</w:t>
      </w:r>
    </w:p>
    <w:p>
      <w:pPr>
        <w:pStyle w:val="102"/>
        <w:ind w:left="720" w:firstLine="0" w:firstLineChars="0"/>
        <w:rPr>
          <w:rFonts w:ascii="Microsoft YaHei UI" w:hAnsi="Microsoft YaHei UI" w:eastAsia="Microsoft YaHei UI" w:cs="Microsoft YaHei UI"/>
          <w:color w:val="FF0000"/>
          <w:lang w:eastAsia="zh-CN"/>
        </w:rPr>
      </w:pPr>
      <w:r>
        <w:rPr>
          <w:rFonts w:hint="eastAsia" w:ascii="Microsoft YaHei UI" w:hAnsi="Microsoft YaHei UI" w:eastAsia="Microsoft YaHei UI" w:cs="Microsoft YaHei UI"/>
          <w:color w:val="FF0000"/>
          <w:lang w:eastAsia="zh-CN"/>
        </w:rPr>
        <w:t>（2）腕表注册后警员信息显示处显示可识度编号，当有人员信息推送后，显示人员姓名；</w:t>
      </w:r>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 xml:space="preserve">（3）如果有人员信息为空，则腕表警员显示项目还是显示原来的可读识别号。 </w:t>
      </w: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33" w:name="_Toc525723460"/>
      <w:r>
        <w:rPr>
          <w:rFonts w:hint="eastAsia" w:ascii="Microsoft YaHei UI" w:hAnsi="Microsoft YaHei UI" w:eastAsia="Microsoft YaHei UI" w:cs="Microsoft YaHei UI"/>
          <w:lang w:eastAsia="zh-CN"/>
        </w:rPr>
        <w:t>随行设备出库-</w:t>
      </w:r>
      <w:bookmarkEnd w:id="33"/>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34" w:name="_Toc525723461"/>
      <w:r>
        <w:rPr>
          <w:rFonts w:hint="eastAsia" w:ascii="Microsoft YaHei UI" w:hAnsi="Microsoft YaHei UI" w:eastAsia="Microsoft YaHei UI" w:cs="Microsoft YaHei UI"/>
          <w:sz w:val="28"/>
          <w:szCs w:val="28"/>
          <w:lang w:eastAsia="zh-CN"/>
        </w:rPr>
        <w:t>应用场景</w:t>
      </w:r>
      <w:bookmarkEnd w:id="34"/>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为了提高出库效率，在未经过门式读写器时即进行枪支与腕表的绑定。</w:t>
      </w:r>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枪支领用时，腕表拿起，弹框提示是否领用，点击确定，腕表开始扫描与其绑定的枪支蓝牙。出库时，门式机采集枪支信息传给一体机，一体机自动将枪支信息下发给绑定的腕表，收到腕表响应报文后，确定出库完成。如果军械员在确认出库前取消领用的枪支记录，或枪支放回智能枪柜，页面自动取消枪支，一体机给腕表自动下发撤销命令，腕表与相关枪支解绑，将解绑信息的响应报文上传给一体机。</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35" w:name="_Toc525723462"/>
      <w:r>
        <w:rPr>
          <w:rFonts w:hint="eastAsia" w:ascii="Microsoft YaHei UI" w:hAnsi="Microsoft YaHei UI" w:eastAsia="Microsoft YaHei UI" w:cs="Microsoft YaHei UI"/>
          <w:sz w:val="28"/>
          <w:szCs w:val="28"/>
          <w:lang w:eastAsia="zh-CN"/>
        </w:rPr>
        <w:t>申请报文</w:t>
      </w:r>
      <w:bookmarkEnd w:id="35"/>
    </w:p>
    <w:p>
      <w:pPr>
        <w:pStyle w:val="102"/>
        <w:numPr>
          <w:ilvl w:val="0"/>
          <w:numId w:val="13"/>
        </w:numPr>
        <w:ind w:firstLineChars="0"/>
        <w:rPr>
          <w:rFonts w:ascii="Microsoft YaHei UI" w:hAnsi="Microsoft YaHei UI" w:eastAsia="Microsoft YaHei UI" w:cs="Microsoft YaHei UI"/>
          <w:b/>
        </w:rPr>
      </w:pPr>
      <w:r>
        <w:rPr>
          <w:rFonts w:hint="eastAsia" w:ascii="Microsoft YaHei UI" w:hAnsi="Microsoft YaHei UI" w:eastAsia="Microsoft YaHei UI" w:cs="Microsoft YaHei UI"/>
          <w:b/>
          <w:sz w:val="28"/>
          <w:szCs w:val="28"/>
        </w:rPr>
        <w:t>下发领用枪支信息指令</w:t>
      </w:r>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数据流向：一体机→随行设备</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208POSITIONSYSTEM或</w:t>
            </w:r>
            <w:r>
              <w:rPr>
                <w:rFonts w:ascii="Microsoft YaHei UI" w:hAnsi="Microsoft YaHei UI" w:eastAsia="Microsoft YaHei UI" w:cs="Microsoft YaHei UI"/>
              </w:rPr>
              <w:t>设备IMEI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07：下发报文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w:t>
            </w:r>
            <w:r>
              <w:rPr>
                <w:rFonts w:hint="eastAsia" w:ascii="Microsoft YaHei UI" w:hAnsi="Microsoft YaHei UI" w:eastAsia="Microsoft YaHei UI" w:cs="Microsoft YaHei UI"/>
                <w:color w:val="FF0000"/>
              </w:rPr>
              <w:t>1；人员姓名；人员编号；枪号；枪支MAC；</w:t>
            </w:r>
            <w:r>
              <w:rPr>
                <w:rFonts w:hint="eastAsia" w:ascii="Microsoft YaHei UI" w:hAnsi="Microsoft YaHei UI" w:eastAsia="Microsoft YaHei UI" w:cs="Microsoft YaHei UI"/>
                <w:color w:val="00B050"/>
              </w:rPr>
              <w:t>领用开始时间、归还截止时间</w:t>
            </w:r>
            <w:r>
              <w:rPr>
                <w:rFonts w:hint="eastAsia" w:ascii="Microsoft YaHei UI" w:hAnsi="Microsoft YaHei UI" w:eastAsia="Microsoft YaHei UI" w:cs="Microsoft YaHei UI"/>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3"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指令数据如下：</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1、预留（1）；</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2、人员姓名、人员编号：预留作为后续扩展，用于人枪不绑定的情况；</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3、枪号；枪支MAC；主要用于枪号或枪支MAC与绑定的枪支枪号或MAC不符合时进行提醒；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36" w:name="_Toc525723463"/>
      <w:r>
        <w:rPr>
          <w:rFonts w:hint="eastAsia" w:ascii="Microsoft YaHei UI" w:hAnsi="Microsoft YaHei UI" w:eastAsia="Microsoft YaHei UI" w:cs="Microsoft YaHei UI"/>
          <w:sz w:val="28"/>
          <w:szCs w:val="28"/>
          <w:lang w:eastAsia="zh-CN"/>
        </w:rPr>
        <w:t>响应报文</w:t>
      </w:r>
      <w:bookmarkEnd w:id="36"/>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数据流向：随行设备→服务器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08响应报文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[1/0；枪号；枪支MAC]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1、1成功  0：失败</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2、枪号；枪支MAC：如果第一个参数是1，则不处理枪号和枪支MAC，如果第一个参数是0，则表示下发的枪号或枪支MAC与绑定的不符，上传绑定的枪号和枪支MAC。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37" w:name="_Toc525723464"/>
      <w:r>
        <w:rPr>
          <w:rFonts w:hint="eastAsia" w:ascii="Microsoft YaHei UI" w:hAnsi="Microsoft YaHei UI" w:eastAsia="Microsoft YaHei UI" w:cs="Microsoft YaHei UI"/>
          <w:sz w:val="28"/>
          <w:szCs w:val="28"/>
          <w:lang w:eastAsia="zh-CN"/>
        </w:rPr>
        <w:t>约束条件</w:t>
      </w:r>
      <w:bookmarkEnd w:id="37"/>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38" w:name="_Toc525723465"/>
      <w:r>
        <w:rPr>
          <w:rFonts w:hint="eastAsia" w:ascii="Microsoft YaHei UI" w:hAnsi="Microsoft YaHei UI" w:eastAsia="Microsoft YaHei UI" w:cs="Microsoft YaHei UI"/>
          <w:lang w:eastAsia="zh-CN"/>
        </w:rPr>
        <w:t>下发撤销枪支信息的指令</w:t>
      </w:r>
      <w:bookmarkEnd w:id="38"/>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39" w:name="_Toc525723466"/>
      <w:r>
        <w:rPr>
          <w:rFonts w:hint="eastAsia" w:ascii="Microsoft YaHei UI" w:hAnsi="Microsoft YaHei UI" w:eastAsia="Microsoft YaHei UI" w:cs="Microsoft YaHei UI"/>
          <w:sz w:val="28"/>
          <w:szCs w:val="28"/>
          <w:lang w:eastAsia="zh-CN"/>
        </w:rPr>
        <w:t>应用场景</w:t>
      </w:r>
      <w:bookmarkEnd w:id="39"/>
    </w:p>
    <w:p>
      <w:pPr>
        <w:ind w:left="360" w:leftChars="150" w:firstLine="480" w:firstLineChars="20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如果军械员在确认出库前取消领用的枪支记录，或枪支放回智能枪柜，页面自动取消该枪支记录，一体机给腕表自动下发撤销命令，腕表与相关枪支解绑，将解绑信息的响应报文上传给一体机。</w:t>
      </w:r>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数据流向：一体机→随行设备</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208POSITIONSYSTEM或</w:t>
            </w:r>
            <w:r>
              <w:rPr>
                <w:rFonts w:ascii="Microsoft YaHei UI" w:hAnsi="Microsoft YaHei UI" w:eastAsia="Microsoft YaHei UI" w:cs="Microsoft YaHei UI"/>
              </w:rPr>
              <w:t>设备IMEI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09下发报文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w:t>
            </w:r>
            <w:r>
              <w:rPr>
                <w:rFonts w:hint="eastAsia" w:ascii="Microsoft YaHei UI" w:hAnsi="Microsoft YaHei UI" w:eastAsia="Microsoft YaHei UI" w:cs="Microsoft YaHei UI"/>
                <w:color w:val="FF0000"/>
              </w:rPr>
              <w:t>枪号；撤销时间]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3"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指令数据如下：</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1、枪号；需要撤销的枪支信息；</w:t>
            </w:r>
            <w:r>
              <w:rPr>
                <w:rFonts w:ascii="Microsoft YaHei UI" w:hAnsi="Microsoft YaHei UI" w:eastAsia="Microsoft YaHei UI" w:cs="Microsoft YaHei UI"/>
                <w:color w:val="FF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40" w:name="_Toc525723467"/>
      <w:r>
        <w:rPr>
          <w:rFonts w:hint="eastAsia" w:ascii="Microsoft YaHei UI" w:hAnsi="Microsoft YaHei UI" w:eastAsia="Microsoft YaHei UI" w:cs="Microsoft YaHei UI"/>
          <w:sz w:val="28"/>
          <w:szCs w:val="28"/>
          <w:lang w:eastAsia="zh-CN"/>
        </w:rPr>
        <w:t>响应报文</w:t>
      </w:r>
      <w:bookmarkEnd w:id="40"/>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数据流向：随行设备→服务器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10：响应报文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[1/0]</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1：撤销成功  0：撤销失败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41" w:name="_Toc525723468"/>
      <w:r>
        <w:rPr>
          <w:rFonts w:hint="eastAsia" w:ascii="Microsoft YaHei UI" w:hAnsi="Microsoft YaHei UI" w:eastAsia="Microsoft YaHei UI" w:cs="Microsoft YaHei UI"/>
          <w:sz w:val="28"/>
          <w:szCs w:val="28"/>
          <w:lang w:eastAsia="zh-CN"/>
        </w:rPr>
        <w:t>约束条件</w:t>
      </w:r>
      <w:bookmarkEnd w:id="41"/>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无。</w:t>
      </w: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42" w:name="_Toc525723469"/>
      <w:r>
        <w:rPr>
          <w:rFonts w:hint="eastAsia" w:ascii="Microsoft YaHei UI" w:hAnsi="Microsoft YaHei UI" w:eastAsia="Microsoft YaHei UI" w:cs="Microsoft YaHei UI"/>
          <w:lang w:eastAsia="zh-CN"/>
        </w:rPr>
        <w:t>枪支入库</w:t>
      </w:r>
      <w:bookmarkEnd w:id="42"/>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43" w:name="_Toc525723470"/>
      <w:r>
        <w:rPr>
          <w:rFonts w:hint="eastAsia" w:ascii="Microsoft YaHei UI" w:hAnsi="Microsoft YaHei UI" w:eastAsia="Microsoft YaHei UI" w:cs="Microsoft YaHei UI"/>
          <w:sz w:val="28"/>
          <w:szCs w:val="28"/>
          <w:lang w:eastAsia="zh-CN"/>
        </w:rPr>
        <w:t>实现场景</w:t>
      </w:r>
      <w:bookmarkEnd w:id="43"/>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枪支入库时，门式机将入库枪支信息传给一体机，一体机自动将入库枪支信息及腕表入库状态下发给腕表，腕表收到信息后，断开与相应枪支的连接，直到最后一支枪支解绑后，并显示确认腕表入库的提示框，由人员按确认入库后，按确认按钮，更改腕表的入库状态，如果人员没有按确认时，收到撤销入库命令后，确认界面自动消失。</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44" w:name="_Toc525723471"/>
      <w:r>
        <w:rPr>
          <w:rFonts w:hint="eastAsia" w:ascii="Microsoft YaHei UI" w:hAnsi="Microsoft YaHei UI" w:eastAsia="Microsoft YaHei UI" w:cs="Microsoft YaHei UI"/>
          <w:sz w:val="28"/>
          <w:szCs w:val="28"/>
          <w:lang w:eastAsia="zh-CN"/>
        </w:rPr>
        <w:t>申请报文</w:t>
      </w:r>
      <w:bookmarkEnd w:id="44"/>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数据流向：一体机→腕表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11：下发报文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[枪号；腕表入库状态]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1、枪号：入库的枪支信息；</w:t>
            </w:r>
            <w:r>
              <w:rPr>
                <w:rFonts w:ascii="Microsoft YaHei UI" w:hAnsi="Microsoft YaHei UI" w:eastAsia="Microsoft YaHei UI" w:cs="Microsoft YaHei UI"/>
                <w:color w:val="FF0000"/>
              </w:rPr>
              <w:t xml:space="preserve"> </w:t>
            </w:r>
          </w:p>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color w:val="FF0000"/>
              </w:rPr>
              <w:t>2、腕表入库状态：0-不入库，1-入库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45" w:name="_Toc525723472"/>
      <w:r>
        <w:rPr>
          <w:rFonts w:hint="eastAsia" w:ascii="Microsoft YaHei UI" w:hAnsi="Microsoft YaHei UI" w:eastAsia="Microsoft YaHei UI" w:cs="Microsoft YaHei UI"/>
          <w:sz w:val="28"/>
          <w:szCs w:val="28"/>
          <w:lang w:eastAsia="zh-CN"/>
        </w:rPr>
        <w:t>响应报文</w:t>
      </w:r>
      <w:bookmarkEnd w:id="45"/>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数据流向：腕表→一体机</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12：响应报文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[1/0；授权码]    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46" w:name="_Toc525723473"/>
      <w:r>
        <w:rPr>
          <w:rFonts w:hint="eastAsia" w:ascii="Microsoft YaHei UI" w:hAnsi="Microsoft YaHei UI" w:eastAsia="Microsoft YaHei UI" w:cs="Microsoft YaHei UI"/>
          <w:sz w:val="28"/>
          <w:szCs w:val="28"/>
          <w:lang w:eastAsia="zh-CN"/>
        </w:rPr>
        <w:t>约束条件</w:t>
      </w:r>
      <w:bookmarkEnd w:id="46"/>
    </w:p>
    <w:p>
      <w:pPr>
        <w:rPr>
          <w:rFonts w:ascii="Microsoft YaHei UI" w:hAnsi="Microsoft YaHei UI" w:eastAsia="Microsoft YaHei UI" w:cs="Microsoft YaHei UI"/>
        </w:rPr>
      </w:pPr>
      <w:r>
        <w:rPr>
          <w:rFonts w:hint="eastAsia" w:ascii="Microsoft YaHei UI" w:hAnsi="Microsoft YaHei UI" w:eastAsia="Microsoft YaHei UI" w:cs="Microsoft YaHei UI"/>
        </w:rPr>
        <w:t>1、腕表接收一体机推送的入库枪支信息后，将入库的枪支解绑，枪支全部解绑后，一体机给腕表下发入库指令，腕表弹出确认入库的提示窗，点击确定后腕表入库。腕表页面改为出库页面。</w:t>
      </w: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47" w:name="_Toc525723474"/>
      <w:r>
        <w:rPr>
          <w:rFonts w:hint="eastAsia" w:ascii="Microsoft YaHei UI" w:hAnsi="Microsoft YaHei UI" w:eastAsia="Microsoft YaHei UI" w:cs="Microsoft YaHei UI"/>
          <w:lang w:eastAsia="zh-CN"/>
        </w:rPr>
        <w:t>撤销枪支入库</w:t>
      </w:r>
      <w:bookmarkEnd w:id="47"/>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48" w:name="_Toc525723475"/>
      <w:r>
        <w:rPr>
          <w:rFonts w:hint="eastAsia" w:ascii="Microsoft YaHei UI" w:hAnsi="Microsoft YaHei UI" w:eastAsia="Microsoft YaHei UI" w:cs="Microsoft YaHei UI"/>
          <w:sz w:val="28"/>
          <w:szCs w:val="28"/>
          <w:lang w:eastAsia="zh-CN"/>
        </w:rPr>
        <w:t>实现场景</w:t>
      </w:r>
      <w:bookmarkEnd w:id="48"/>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军械员在一体机上未点击枪支确认归还时，随行设备收到撤销枪支入库命令时，自动将随行设备与原枪支进行绑定。</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49" w:name="_Toc525723476"/>
      <w:r>
        <w:rPr>
          <w:rFonts w:hint="eastAsia" w:ascii="Microsoft YaHei UI" w:hAnsi="Microsoft YaHei UI" w:eastAsia="Microsoft YaHei UI" w:cs="Microsoft YaHei UI"/>
          <w:sz w:val="28"/>
          <w:szCs w:val="28"/>
          <w:lang w:eastAsia="zh-CN"/>
        </w:rPr>
        <w:t>申请报文</w:t>
      </w:r>
      <w:bookmarkEnd w:id="49"/>
    </w:p>
    <w:p>
      <w:pPr>
        <w:ind w:firstLine="424" w:firstLineChars="177"/>
        <w:rPr>
          <w:rFonts w:ascii="Microsoft YaHei UI" w:hAnsi="Microsoft YaHei UI" w:eastAsia="Microsoft YaHei UI" w:cs="Microsoft YaHei UI"/>
        </w:rPr>
      </w:pPr>
      <w:r>
        <w:rPr>
          <w:rFonts w:hint="eastAsia" w:ascii="Microsoft YaHei UI" w:hAnsi="Microsoft YaHei UI" w:eastAsia="Microsoft YaHei UI" w:cs="Microsoft YaHei UI"/>
        </w:rPr>
        <w:t>数据流向：一体机→腕表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13：下发报文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[枪号；枪支MAC；腕表入库状态]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1、枪号；枪支MAC：撤销入库的枪支信息；</w:t>
            </w:r>
            <w:r>
              <w:rPr>
                <w:rFonts w:ascii="Microsoft YaHei UI" w:hAnsi="Microsoft YaHei UI" w:eastAsia="Microsoft YaHei UI" w:cs="Microsoft YaHei UI"/>
                <w:color w:val="FF0000"/>
              </w:rPr>
              <w:t xml:space="preserve"> </w:t>
            </w:r>
          </w:p>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color w:val="FF0000"/>
              </w:rPr>
              <w:t>2、腕表入库状态：0-不入库</w:t>
            </w:r>
            <w:r>
              <w:rPr>
                <w:rFonts w:ascii="Microsoft YaHei UI" w:hAnsi="Microsoft YaHei UI" w:eastAsia="Microsoft YaHei UI" w:cs="Microsoft YaHei U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0" w:name="_Toc525723477"/>
      <w:r>
        <w:rPr>
          <w:rFonts w:hint="eastAsia" w:ascii="Microsoft YaHei UI" w:hAnsi="Microsoft YaHei UI" w:eastAsia="Microsoft YaHei UI" w:cs="Microsoft YaHei UI"/>
          <w:sz w:val="28"/>
          <w:szCs w:val="28"/>
          <w:lang w:eastAsia="zh-CN"/>
        </w:rPr>
        <w:t>响应报文</w:t>
      </w:r>
      <w:bookmarkEnd w:id="50"/>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数据流向：腕表→一体机</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14：响应报文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[1/0；授权码]    撤销成功/撤销失败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rPr>
          <w:rFonts w:ascii="Microsoft YaHei UI" w:hAnsi="Microsoft YaHei UI" w:eastAsia="Microsoft YaHei UI" w:cs="Microsoft YaHei UI"/>
        </w:rPr>
      </w:pP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51" w:name="_Toc525723478"/>
      <w:r>
        <w:rPr>
          <w:rFonts w:hint="eastAsia" w:ascii="Microsoft YaHei UI" w:hAnsi="Microsoft YaHei UI" w:eastAsia="Microsoft YaHei UI" w:cs="Microsoft YaHei UI"/>
          <w:lang w:eastAsia="zh-CN"/>
        </w:rPr>
        <w:t>随行状态上报周期数据</w:t>
      </w:r>
      <w:bookmarkEnd w:id="51"/>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2" w:name="_Toc525723479"/>
      <w:r>
        <w:rPr>
          <w:rFonts w:hint="eastAsia" w:ascii="Microsoft YaHei UI" w:hAnsi="Microsoft YaHei UI" w:eastAsia="Microsoft YaHei UI" w:cs="Microsoft YaHei UI"/>
          <w:sz w:val="28"/>
          <w:szCs w:val="28"/>
          <w:lang w:eastAsia="zh-CN"/>
        </w:rPr>
        <w:t>实现场景</w:t>
      </w:r>
      <w:bookmarkEnd w:id="52"/>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枪支与腕表在库室外随行时，腕表定时向后台上报随行设备位置、</w:t>
      </w:r>
      <w:del w:id="0" w:author="dianzizu" w:date="2018-09-27T11:33:00Z">
        <w:r>
          <w:rPr>
            <w:rFonts w:hint="eastAsia" w:ascii="Microsoft YaHei UI" w:hAnsi="Microsoft YaHei UI" w:eastAsia="Microsoft YaHei UI" w:cs="Microsoft YaHei UI"/>
          </w:rPr>
          <w:delText>枪支ID</w:delText>
        </w:r>
      </w:del>
      <w:ins w:id="1" w:author="dianzizu" w:date="2018-09-27T11:33:00Z">
        <w:r>
          <w:rPr>
            <w:rFonts w:hint="eastAsia" w:ascii="Microsoft YaHei UI" w:hAnsi="Microsoft YaHei UI" w:eastAsia="Microsoft YaHei UI" w:cs="Microsoft YaHei UI"/>
          </w:rPr>
          <w:t>枪支MAC</w:t>
        </w:r>
      </w:ins>
      <w:r>
        <w:rPr>
          <w:rFonts w:hint="eastAsia" w:ascii="Microsoft YaHei UI" w:hAnsi="Microsoft YaHei UI" w:eastAsia="Microsoft YaHei UI" w:cs="Microsoft YaHei UI"/>
        </w:rPr>
        <w:t>与枪号等信息。</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3" w:name="_Toc525723480"/>
      <w:r>
        <w:rPr>
          <w:rFonts w:hint="eastAsia" w:ascii="Microsoft YaHei UI" w:hAnsi="Microsoft YaHei UI" w:eastAsia="Microsoft YaHei UI" w:cs="Microsoft YaHei UI"/>
          <w:sz w:val="28"/>
          <w:szCs w:val="28"/>
          <w:lang w:eastAsia="zh-CN"/>
        </w:rPr>
        <w:t>申请报文</w:t>
      </w:r>
      <w:bookmarkEnd w:id="53"/>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数据流向：腕表→服务器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15：周期上报数据的申请报文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rPr>
            </w:pPr>
            <w:del w:id="2" w:author="dianzizu" w:date="2018-09-27T10:55:00Z">
              <w:r>
                <w:rPr>
                  <w:rFonts w:hint="eastAsia" w:ascii="Microsoft YaHei UI" w:hAnsi="Microsoft YaHei UI" w:eastAsia="Microsoft YaHei UI" w:cs="Microsoft YaHei UI"/>
                </w:rPr>
                <w:delText>[</w:delText>
              </w:r>
            </w:del>
            <w:ins w:id="3" w:author="dianzizu" w:date="2018-09-27T10:55:00Z">
              <w:r>
                <w:rPr>
                  <w:rFonts w:hint="eastAsia" w:ascii="Microsoft YaHei UI" w:hAnsi="Microsoft YaHei UI" w:eastAsia="Microsoft YaHei UI" w:cs="Microsoft YaHei UI"/>
                  <w:b/>
                  <w:rPrChange w:id="4" w:author="dianzizu" w:date="2018-09-27T10:55:00Z">
                    <w:rPr>
                      <w:rFonts w:hint="eastAsia" w:ascii="Microsoft YaHei UI" w:hAnsi="Microsoft YaHei UI" w:eastAsia="Microsoft YaHei UI" w:cs="Microsoft YaHei UI"/>
                    </w:rPr>
                  </w:rPrChange>
                </w:rPr>
                <w:t>腕表</w:t>
              </w:r>
            </w:ins>
            <w:r>
              <w:rPr>
                <w:rFonts w:hint="eastAsia" w:ascii="Microsoft YaHei UI" w:hAnsi="Microsoft YaHei UI" w:eastAsia="Microsoft YaHei UI" w:cs="Microsoft YaHei UI"/>
                <w:b/>
                <w:color w:val="FF0000"/>
                <w:rPrChange w:id="5" w:author="dianzizu" w:date="2018-09-27T10:55:00Z">
                  <w:rPr>
                    <w:rFonts w:hint="eastAsia" w:ascii="Microsoft YaHei UI" w:hAnsi="Microsoft YaHei UI" w:eastAsia="Microsoft YaHei UI" w:cs="Microsoft YaHei UI"/>
                    <w:color w:val="FF0000"/>
                  </w:rPr>
                </w:rPrChange>
              </w:rPr>
              <w:t>出入库状态；</w:t>
            </w:r>
            <w:ins w:id="6" w:author="dianzizu" w:date="2018-09-27T11:04:00Z">
              <w:r>
                <w:rPr>
                  <w:rFonts w:hint="eastAsia" w:ascii="Microsoft YaHei UI" w:hAnsi="Microsoft YaHei UI" w:eastAsia="Microsoft YaHei UI" w:cs="Microsoft YaHei UI"/>
                </w:rPr>
                <w:t>设备类型；</w:t>
              </w:r>
            </w:ins>
            <w:r>
              <w:rPr>
                <w:rFonts w:hint="eastAsia" w:ascii="Microsoft YaHei UI" w:hAnsi="Microsoft YaHei UI" w:eastAsia="Microsoft YaHei UI" w:cs="Microsoft YaHei UI"/>
              </w:rPr>
              <w:t>经度；纬度；小区代码；随行设备电量；枪号；随行状态；定位模组电量；……；异常事件；授权码]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 xml:space="preserve">1、出入库状态：0—出库标示1—入库标示； </w:t>
            </w:r>
          </w:p>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2、……：多支枪的信息（枪号；随行状态；定位模组电量）</w:t>
            </w:r>
          </w:p>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3、定位模组电量：电量可以为空，期间每半小时采集一次。</w:t>
            </w:r>
          </w:p>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4、基站定位，经纬度可为空。</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 xml:space="preserve">5：异常事件 </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1—无异常事件、</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2—绑定</w:t>
            </w:r>
            <w:del w:id="7" w:author="dianzizu" w:date="2018-09-27T11:33:00Z">
              <w:r>
                <w:rPr>
                  <w:rFonts w:hint="eastAsia" w:ascii="Microsoft YaHei UI" w:hAnsi="Microsoft YaHei UI" w:eastAsia="Microsoft YaHei UI" w:cs="Microsoft YaHei UI"/>
                  <w:color w:val="FF0000"/>
                </w:rPr>
                <w:delText>枪支ID</w:delText>
              </w:r>
            </w:del>
            <w:ins w:id="8" w:author="dianzizu" w:date="2018-09-27T11:33:00Z">
              <w:r>
                <w:rPr>
                  <w:rFonts w:hint="eastAsia" w:ascii="Microsoft YaHei UI" w:hAnsi="Microsoft YaHei UI" w:eastAsia="Microsoft YaHei UI" w:cs="Microsoft YaHei UI"/>
                  <w:color w:val="FF0000"/>
                </w:rPr>
                <w:t>枪支MAC</w:t>
              </w:r>
            </w:ins>
            <w:r>
              <w:rPr>
                <w:rFonts w:hint="eastAsia" w:ascii="Microsoft YaHei UI" w:hAnsi="Microsoft YaHei UI" w:eastAsia="Microsoft YaHei UI" w:cs="Microsoft YaHei UI"/>
                <w:color w:val="FF0000"/>
              </w:rPr>
              <w:t>失败、</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3—读取枪支参数失败、</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4—设置枪支参数失败、</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5—更新枪支驱动失败、</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6—读取射弹计数失败、</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7—设置枪支射弹计数失败</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8—其他异常事件</w:t>
            </w:r>
          </w:p>
          <w:p>
            <w:pPr>
              <w:spacing w:line="276" w:lineRule="auto"/>
              <w:ind w:firstLine="360" w:firstLineChars="150"/>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若随行设备无异常事件发生，则异常事件值为1；</w:t>
            </w:r>
          </w:p>
          <w:p>
            <w:pPr>
              <w:spacing w:line="276" w:lineRule="auto"/>
              <w:ind w:firstLine="360" w:firstLineChars="150"/>
              <w:rPr>
                <w:rFonts w:ascii="Microsoft YaHei UI" w:hAnsi="Microsoft YaHei UI" w:eastAsia="Microsoft YaHei UI" w:cs="Microsoft YaHei UI"/>
              </w:rPr>
            </w:pPr>
            <w:r>
              <w:rPr>
                <w:rFonts w:hint="eastAsia" w:ascii="Microsoft YaHei UI" w:hAnsi="Microsoft YaHei UI" w:eastAsia="Microsoft YaHei UI" w:cs="Microsoft YaHei UI"/>
                <w:color w:val="FF0000"/>
              </w:rPr>
              <w:t>若随行设备有异常事件发生，则异常事件值为2—8；后续可增加异常事件类型值。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4" w:name="_Toc525723481"/>
      <w:r>
        <w:rPr>
          <w:rFonts w:hint="eastAsia" w:ascii="Microsoft YaHei UI" w:hAnsi="Microsoft YaHei UI" w:eastAsia="Microsoft YaHei UI" w:cs="Microsoft YaHei UI"/>
          <w:sz w:val="28"/>
          <w:szCs w:val="28"/>
          <w:lang w:eastAsia="zh-CN"/>
        </w:rPr>
        <w:t>响应报文</w:t>
      </w:r>
      <w:bookmarkEnd w:id="54"/>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数据流向：服务器→腕表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16：周期上报数据的应答报文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 xml:space="preserve">[0/1；授权码] </w:t>
            </w:r>
          </w:p>
          <w:p>
            <w:pPr>
              <w:rPr>
                <w:rFonts w:ascii="Microsoft YaHei UI" w:hAnsi="Microsoft YaHei UI" w:eastAsia="Microsoft YaHei UI" w:cs="Microsoft YaHei UI"/>
              </w:rPr>
            </w:pPr>
            <w:r>
              <w:rPr>
                <w:rFonts w:hint="eastAsia" w:ascii="Microsoft YaHei UI" w:hAnsi="Microsoft YaHei UI" w:eastAsia="Microsoft YaHei UI" w:cs="Microsoft YaHei UI"/>
              </w:rPr>
              <w:t xml:space="preserve"> 1—上传成功 0—数据异常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5" w:name="_Toc525723482"/>
      <w:r>
        <w:rPr>
          <w:rFonts w:hint="eastAsia" w:ascii="Microsoft YaHei UI" w:hAnsi="Microsoft YaHei UI" w:eastAsia="Microsoft YaHei UI" w:cs="Microsoft YaHei UI"/>
          <w:sz w:val="28"/>
          <w:szCs w:val="28"/>
          <w:lang w:eastAsia="zh-CN"/>
        </w:rPr>
        <w:t>约束条件</w:t>
      </w:r>
      <w:bookmarkEnd w:id="55"/>
    </w:p>
    <w:p>
      <w:pPr>
        <w:ind w:firstLine="708" w:firstLineChars="295"/>
        <w:rPr>
          <w:rFonts w:ascii="Microsoft YaHei UI" w:hAnsi="Microsoft YaHei UI" w:eastAsia="Microsoft YaHei UI" w:cs="Microsoft YaHei UI"/>
        </w:rPr>
      </w:pPr>
      <w:r>
        <w:rPr>
          <w:rFonts w:hint="eastAsia" w:ascii="Microsoft YaHei UI" w:hAnsi="Microsoft YaHei UI" w:eastAsia="Microsoft YaHei UI" w:cs="Microsoft YaHei UI"/>
        </w:rPr>
        <w:t>1、随行设备或腕表定时向服务器上传周期上报数据；同时接收服务器返回的上传结果。</w:t>
      </w:r>
    </w:p>
    <w:p>
      <w:pPr>
        <w:ind w:firstLine="708" w:firstLineChars="295"/>
        <w:rPr>
          <w:rFonts w:ascii="Microsoft YaHei UI" w:hAnsi="Microsoft YaHei UI" w:eastAsia="Microsoft YaHei UI" w:cs="Microsoft YaHei UI"/>
        </w:rPr>
      </w:pPr>
      <w:r>
        <w:rPr>
          <w:rFonts w:hint="eastAsia" w:ascii="Microsoft YaHei UI" w:hAnsi="Microsoft YaHei UI" w:eastAsia="Microsoft YaHei UI" w:cs="Microsoft YaHei UI"/>
        </w:rPr>
        <w:t>2、随行设备GPS无法实现定位，采用上次定位信息。</w:t>
      </w: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56" w:name="_Toc525723483"/>
      <w:r>
        <w:rPr>
          <w:rFonts w:hint="eastAsia" w:ascii="Microsoft YaHei UI" w:hAnsi="Microsoft YaHei UI" w:eastAsia="Microsoft YaHei UI" w:cs="Microsoft YaHei UI"/>
          <w:lang w:eastAsia="zh-CN"/>
        </w:rPr>
        <w:t>定位模组上报周期数据</w:t>
      </w:r>
      <w:bookmarkEnd w:id="56"/>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7" w:name="_Toc525723484"/>
      <w:r>
        <w:rPr>
          <w:rFonts w:hint="eastAsia" w:ascii="Microsoft YaHei UI" w:hAnsi="Microsoft YaHei UI" w:eastAsia="Microsoft YaHei UI" w:cs="Microsoft YaHei UI"/>
          <w:sz w:val="28"/>
          <w:szCs w:val="28"/>
          <w:lang w:eastAsia="zh-CN"/>
        </w:rPr>
        <w:t>实现场景</w:t>
      </w:r>
      <w:bookmarkEnd w:id="57"/>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长枪失联后，定位模组开启定位功能，给服务器上传位置信息。</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8" w:name="_Toc525723485"/>
      <w:r>
        <w:rPr>
          <w:rFonts w:hint="eastAsia" w:ascii="Microsoft YaHei UI" w:hAnsi="Microsoft YaHei UI" w:eastAsia="Microsoft YaHei UI" w:cs="Microsoft YaHei UI"/>
          <w:sz w:val="28"/>
          <w:szCs w:val="28"/>
          <w:lang w:eastAsia="zh-CN"/>
        </w:rPr>
        <w:t>申请报文</w:t>
      </w:r>
      <w:bookmarkEnd w:id="58"/>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数据流向：腕表→服务器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17：周期上报数据的申请报文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w:t>
            </w:r>
            <w:r>
              <w:rPr>
                <w:rFonts w:hint="eastAsia" w:ascii="Microsoft YaHei UI" w:hAnsi="Microsoft YaHei UI" w:eastAsia="Microsoft YaHei UI" w:cs="Microsoft YaHei UI"/>
                <w:b/>
                <w:strike/>
                <w:color w:val="FF0000"/>
                <w:rPrChange w:id="9" w:author="dianzizu" w:date="2018-09-27T10:55:00Z">
                  <w:rPr>
                    <w:rFonts w:hint="eastAsia" w:ascii="Microsoft YaHei UI" w:hAnsi="Microsoft YaHei UI" w:eastAsia="Microsoft YaHei UI" w:cs="Microsoft YaHei UI"/>
                    <w:b/>
                    <w:color w:val="FF0000"/>
                  </w:rPr>
                </w:rPrChange>
              </w:rPr>
              <w:t>出入库状态；</w:t>
            </w:r>
            <w:ins w:id="10" w:author="dianzizu" w:date="2018-09-27T11:03:00Z">
              <w:r>
                <w:rPr>
                  <w:rFonts w:hint="eastAsia" w:ascii="Microsoft YaHei UI" w:hAnsi="Microsoft YaHei UI" w:eastAsia="Microsoft YaHei UI" w:cs="Microsoft YaHei UI"/>
                  <w:b w:val="0"/>
                  <w:strike w:val="0"/>
                  <w:color w:val="auto"/>
                  <w:rPrChange w:id="11" w:author="dianzizu" w:date="2018-09-27T11:03:00Z">
                    <w:rPr>
                      <w:rFonts w:hint="eastAsia" w:ascii="Microsoft YaHei UI" w:hAnsi="Microsoft YaHei UI" w:eastAsia="Microsoft YaHei UI" w:cs="Microsoft YaHei UI"/>
                      <w:b/>
                      <w:strike/>
                      <w:color w:val="FF0000"/>
                    </w:rPr>
                  </w:rPrChange>
                </w:rPr>
                <w:t>设备类型；</w:t>
              </w:r>
            </w:ins>
            <w:r>
              <w:rPr>
                <w:rFonts w:hint="eastAsia" w:ascii="Microsoft YaHei UI" w:hAnsi="Microsoft YaHei UI" w:eastAsia="Microsoft YaHei UI" w:cs="Microsoft YaHei UI"/>
              </w:rPr>
              <w:t>经度；纬度；速度；方向；小区代码；电量信息；在位信息；授权码]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jc w:val="center"/>
              <w:rPr>
                <w:rFonts w:ascii="Microsoft YaHei UI" w:hAnsi="Microsoft YaHei UI" w:eastAsia="Microsoft YaHei UI" w:cs="Microsoft YaHei UI"/>
              </w:rPr>
            </w:pPr>
          </w:p>
        </w:tc>
        <w:tc>
          <w:tcPr>
            <w:tcW w:w="1161" w:type="dxa"/>
            <w:vMerge w:val="continue"/>
            <w:vAlign w:val="center"/>
          </w:tcPr>
          <w:p>
            <w:pPr>
              <w:jc w:val="center"/>
              <w:rPr>
                <w:rFonts w:ascii="Microsoft YaHei UI" w:hAnsi="Microsoft YaHei UI" w:eastAsia="Microsoft YaHei UI" w:cs="Microsoft YaHei UI"/>
              </w:rPr>
            </w:pPr>
          </w:p>
        </w:tc>
        <w:tc>
          <w:tcPr>
            <w:tcW w:w="1291" w:type="dxa"/>
            <w:vMerge w:val="continue"/>
            <w:vAlign w:val="center"/>
          </w:tcPr>
          <w:p>
            <w:pPr>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1经度；纬度为枪支的位置信息</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 速度和方向是用于功能扩展；</w:t>
            </w:r>
          </w:p>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3电量信息：表示定位模组的电量信息</w:t>
            </w:r>
          </w:p>
          <w:p>
            <w:pPr>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color w:val="FF0000"/>
              </w:rPr>
              <w:t>4在位信息：1，在位；0，不在位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59" w:name="_Toc525723486"/>
      <w:r>
        <w:rPr>
          <w:rFonts w:hint="eastAsia" w:ascii="Microsoft YaHei UI" w:hAnsi="Microsoft YaHei UI" w:eastAsia="Microsoft YaHei UI" w:cs="Microsoft YaHei UI"/>
          <w:sz w:val="28"/>
          <w:szCs w:val="28"/>
          <w:lang w:eastAsia="zh-CN"/>
        </w:rPr>
        <w:t>响应报文</w:t>
      </w:r>
      <w:bookmarkEnd w:id="59"/>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数据流向：服务器→腕表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18：周期上报数据的应答报文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 xml:space="preserve">[0/1；授权码]  1—上传成功 0—数据异常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60" w:name="_Toc525723487"/>
      <w:r>
        <w:rPr>
          <w:rFonts w:hint="eastAsia" w:ascii="Microsoft YaHei UI" w:hAnsi="Microsoft YaHei UI" w:eastAsia="Microsoft YaHei UI" w:cs="Microsoft YaHei UI"/>
          <w:sz w:val="28"/>
          <w:szCs w:val="28"/>
          <w:lang w:eastAsia="zh-CN"/>
        </w:rPr>
        <w:t>约束条件</w:t>
      </w:r>
      <w:bookmarkEnd w:id="60"/>
    </w:p>
    <w:p>
      <w:pPr>
        <w:ind w:firstLine="708" w:firstLineChars="295"/>
        <w:rPr>
          <w:rFonts w:ascii="Microsoft YaHei UI" w:hAnsi="Microsoft YaHei UI" w:eastAsia="Microsoft YaHei UI" w:cs="Microsoft YaHei UI"/>
        </w:rPr>
      </w:pPr>
      <w:r>
        <w:rPr>
          <w:rFonts w:hint="eastAsia" w:ascii="Microsoft YaHei UI" w:hAnsi="Microsoft YaHei UI" w:eastAsia="Microsoft YaHei UI" w:cs="Microsoft YaHei UI"/>
        </w:rPr>
        <w:t>1、定位模组定时向服务器上传周期上报数据；同时接收服务器返回的上传结果。</w:t>
      </w:r>
    </w:p>
    <w:p>
      <w:pPr>
        <w:ind w:firstLine="708" w:firstLineChars="295"/>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2、定位模组GPS无法实现定位，采用上次定位信息。</w:t>
      </w:r>
    </w:p>
    <w:p>
      <w:pPr>
        <w:ind w:firstLine="708" w:firstLineChars="295"/>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3、在位信息由防拆开关的状态来判断；</w:t>
      </w:r>
    </w:p>
    <w:p>
      <w:pPr>
        <w:widowControl/>
        <w:jc w:val="left"/>
        <w:rPr>
          <w:rFonts w:eastAsia="宋体" w:cs="宋体" w:asciiTheme="minorEastAsia" w:hAnsiTheme="minorEastAsia"/>
          <w:color w:val="000000"/>
          <w:kern w:val="0"/>
        </w:rPr>
      </w:pP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61" w:name="_Toc525723488"/>
      <w:r>
        <w:rPr>
          <w:rFonts w:hint="eastAsia" w:ascii="Microsoft YaHei UI" w:hAnsi="Microsoft YaHei UI" w:eastAsia="Microsoft YaHei UI" w:cs="Microsoft YaHei UI"/>
          <w:lang w:eastAsia="zh-CN"/>
        </w:rPr>
        <w:t>枪支查找启停控制</w:t>
      </w:r>
      <w:bookmarkEnd w:id="61"/>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62" w:name="_Toc525723489"/>
      <w:r>
        <w:rPr>
          <w:rFonts w:hint="eastAsia" w:ascii="Microsoft YaHei UI" w:hAnsi="Microsoft YaHei UI" w:eastAsia="Microsoft YaHei UI" w:cs="Microsoft YaHei UI"/>
          <w:sz w:val="28"/>
          <w:szCs w:val="28"/>
          <w:lang w:eastAsia="zh-CN"/>
        </w:rPr>
        <w:t>实现场景</w:t>
      </w:r>
      <w:bookmarkEnd w:id="62"/>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枪支离位后，服务器向腕表，发送停止或重启查找离位枪支的命令。</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63" w:name="_Toc525723490"/>
      <w:r>
        <w:rPr>
          <w:rFonts w:hint="eastAsia" w:ascii="Microsoft YaHei UI" w:hAnsi="Microsoft YaHei UI" w:eastAsia="Microsoft YaHei UI" w:cs="Microsoft YaHei UI"/>
          <w:sz w:val="28"/>
          <w:szCs w:val="28"/>
          <w:lang w:eastAsia="zh-CN"/>
        </w:rPr>
        <w:t>申请报文</w:t>
      </w:r>
      <w:bookmarkEnd w:id="63"/>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数据流向：服务器→腕表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19：命令报文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[1/0（停止/重启）；枪支MAC；……；授权码]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16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29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5589" w:type="dxa"/>
            <w:vAlign w:val="center"/>
          </w:tcPr>
          <w:p>
            <w:pPr>
              <w:autoSpaceDE w:val="0"/>
              <w:autoSpaceDN w:val="0"/>
              <w:adjustRightIn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说明：</w:t>
            </w:r>
          </w:p>
          <w:p>
            <w:pPr>
              <w:autoSpaceDE w:val="0"/>
              <w:autoSpaceDN w:val="0"/>
              <w:adjustRightIn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1、1——停止/0——重启</w:t>
            </w:r>
          </w:p>
          <w:p>
            <w:pPr>
              <w:autoSpaceDE w:val="0"/>
              <w:autoSpaceDN w:val="0"/>
              <w:adjustRightIn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2、……：多支枪信息（</w:t>
            </w:r>
            <w:r>
              <w:rPr>
                <w:rFonts w:hint="eastAsia" w:ascii="Microsoft YaHei UI" w:hAnsi="Microsoft YaHei UI" w:eastAsia="Microsoft YaHei UI" w:cs="Microsoft YaHei UI"/>
                <w:color w:val="FF0000"/>
              </w:rPr>
              <w:t>枪支MAC）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64" w:name="_Toc525723491"/>
      <w:r>
        <w:rPr>
          <w:rFonts w:hint="eastAsia" w:ascii="Microsoft YaHei UI" w:hAnsi="Microsoft YaHei UI" w:eastAsia="Microsoft YaHei UI" w:cs="Microsoft YaHei UI"/>
          <w:sz w:val="28"/>
          <w:szCs w:val="28"/>
          <w:lang w:eastAsia="zh-CN"/>
        </w:rPr>
        <w:t>响应报文</w:t>
      </w:r>
      <w:bookmarkEnd w:id="64"/>
    </w:p>
    <w:p>
      <w:pPr>
        <w:ind w:firstLine="840" w:firstLineChars="350"/>
        <w:rPr>
          <w:rFonts w:ascii="Microsoft YaHei UI" w:hAnsi="Microsoft YaHei UI" w:eastAsia="Microsoft YaHei UI" w:cs="Microsoft YaHei UI"/>
        </w:rPr>
      </w:pPr>
      <w:r>
        <w:rPr>
          <w:rFonts w:hint="eastAsia" w:ascii="Microsoft YaHei UI" w:hAnsi="Microsoft YaHei UI" w:eastAsia="Microsoft YaHei UI" w:cs="Microsoft YaHei UI"/>
        </w:rPr>
        <w:t>数据流向：腕表→服务器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20：应答报文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[0/1；授权码]  0—成功 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16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29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说明：0—成功 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65" w:name="_Toc525723492"/>
      <w:r>
        <w:rPr>
          <w:rFonts w:hint="eastAsia" w:ascii="Microsoft YaHei UI" w:hAnsi="Microsoft YaHei UI" w:eastAsia="Microsoft YaHei UI" w:cs="Microsoft YaHei UI"/>
          <w:sz w:val="28"/>
          <w:szCs w:val="28"/>
          <w:lang w:eastAsia="zh-CN"/>
        </w:rPr>
        <w:t>约束条件</w:t>
      </w:r>
      <w:bookmarkEnd w:id="65"/>
    </w:p>
    <w:p>
      <w:pPr>
        <w:widowControl/>
        <w:jc w:val="left"/>
        <w:rPr>
          <w:rFonts w:ascii="Microsoft YaHei UI" w:hAnsi="Microsoft YaHei UI" w:eastAsia="Microsoft YaHei UI" w:cs="Microsoft YaHei UI"/>
        </w:rPr>
      </w:pPr>
      <w:r>
        <w:rPr>
          <w:rFonts w:ascii="Microsoft YaHei UI" w:hAnsi="Microsoft YaHei UI" w:eastAsia="Microsoft YaHei UI" w:cs="Microsoft YaHei UI"/>
        </w:rPr>
        <w:br w:type="page"/>
      </w:r>
    </w:p>
    <w:p>
      <w:pPr>
        <w:pStyle w:val="3"/>
        <w:keepLines/>
        <w:numPr>
          <w:ilvl w:val="1"/>
          <w:numId w:val="11"/>
        </w:numPr>
        <w:tabs>
          <w:tab w:val="left" w:pos="567"/>
          <w:tab w:val="clear" w:pos="8515"/>
        </w:tabs>
        <w:spacing w:line="200" w:lineRule="atLeast"/>
        <w:jc w:val="both"/>
        <w:rPr>
          <w:rFonts w:ascii="Microsoft YaHei UI" w:hAnsi="Microsoft YaHei UI" w:eastAsia="Microsoft YaHei UI" w:cs="Microsoft YaHei UI"/>
          <w:lang w:eastAsia="zh-CN"/>
        </w:rPr>
      </w:pPr>
      <w:bookmarkStart w:id="66" w:name="_Toc525723493"/>
      <w:r>
        <w:rPr>
          <w:rFonts w:hint="eastAsia" w:ascii="Microsoft YaHei UI" w:hAnsi="Microsoft YaHei UI" w:eastAsia="Microsoft YaHei UI" w:cs="Microsoft YaHei UI"/>
          <w:lang w:eastAsia="zh-CN"/>
        </w:rPr>
        <w:t>协助查找</w:t>
      </w:r>
      <w:bookmarkEnd w:id="66"/>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67" w:name="_Toc525723494"/>
      <w:r>
        <w:rPr>
          <w:rFonts w:hint="eastAsia" w:ascii="Microsoft YaHei UI" w:hAnsi="Microsoft YaHei UI" w:eastAsia="Microsoft YaHei UI" w:cs="Microsoft YaHei UI"/>
          <w:sz w:val="28"/>
          <w:szCs w:val="28"/>
          <w:lang w:eastAsia="zh-CN"/>
        </w:rPr>
        <w:t>实现场景</w:t>
      </w:r>
      <w:bookmarkEnd w:id="67"/>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发生紧急事件后，服务器向周围地区的</w:t>
      </w:r>
      <w:del w:id="12" w:author="dianzizu" w:date="2018-09-27T11:14:00Z">
        <w:r>
          <w:rPr>
            <w:rFonts w:hint="eastAsia" w:ascii="Microsoft YaHei UI" w:hAnsi="Microsoft YaHei UI" w:eastAsia="Microsoft YaHei UI" w:cs="Microsoft YaHei UI"/>
          </w:rPr>
          <w:delText>随行设备或腕带</w:delText>
        </w:r>
      </w:del>
      <w:ins w:id="13" w:author="dianzizu" w:date="2018-09-27T11:14:00Z">
        <w:r>
          <w:rPr>
            <w:rFonts w:hint="eastAsia" w:ascii="Microsoft YaHei UI" w:hAnsi="Microsoft YaHei UI" w:eastAsia="Microsoft YaHei UI" w:cs="Microsoft YaHei UI"/>
          </w:rPr>
          <w:t>腕表</w:t>
        </w:r>
      </w:ins>
      <w:r>
        <w:rPr>
          <w:rFonts w:hint="eastAsia" w:ascii="Microsoft YaHei UI" w:hAnsi="Microsoft YaHei UI" w:eastAsia="Microsoft YaHei UI" w:cs="Microsoft YaHei UI"/>
        </w:rPr>
        <w:t>，发送紧急支援</w:t>
      </w:r>
      <w:ins w:id="14" w:author="dianzizu" w:date="2018-09-27T11:14:00Z">
        <w:r>
          <w:rPr>
            <w:rFonts w:hint="eastAsia" w:ascii="Microsoft YaHei UI" w:hAnsi="Microsoft YaHei UI" w:eastAsia="Microsoft YaHei UI" w:cs="Microsoft YaHei UI"/>
          </w:rPr>
          <w:t>命令</w:t>
        </w:r>
      </w:ins>
      <w:r>
        <w:rPr>
          <w:rFonts w:hint="eastAsia" w:ascii="Microsoft YaHei UI" w:hAnsi="Microsoft YaHei UI" w:eastAsia="Microsoft YaHei UI" w:cs="Microsoft YaHei UI"/>
        </w:rPr>
        <w:t>；</w:t>
      </w:r>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发生丢枪事件后，服务器向周围地区的</w:t>
      </w:r>
      <w:ins w:id="15" w:author="dianzizu" w:date="2018-09-27T11:14:00Z">
        <w:r>
          <w:rPr>
            <w:rFonts w:hint="eastAsia" w:ascii="Microsoft YaHei UI" w:hAnsi="Microsoft YaHei UI" w:eastAsia="Microsoft YaHei UI" w:cs="Microsoft YaHei UI"/>
          </w:rPr>
          <w:t>腕表</w:t>
        </w:r>
      </w:ins>
      <w:del w:id="16" w:author="dianzizu" w:date="2018-09-27T11:14:00Z">
        <w:r>
          <w:rPr>
            <w:rFonts w:hint="eastAsia" w:ascii="Microsoft YaHei UI" w:hAnsi="Microsoft YaHei UI" w:eastAsia="Microsoft YaHei UI" w:cs="Microsoft YaHei UI"/>
          </w:rPr>
          <w:delText>随行设备或腕带</w:delText>
        </w:r>
      </w:del>
      <w:r>
        <w:rPr>
          <w:rFonts w:hint="eastAsia" w:ascii="Microsoft YaHei UI" w:hAnsi="Microsoft YaHei UI" w:eastAsia="Microsoft YaHei UI" w:cs="Microsoft YaHei UI"/>
        </w:rPr>
        <w:t>，发送协助查找命令；</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68" w:name="_Toc525723495"/>
      <w:r>
        <w:rPr>
          <w:rFonts w:hint="eastAsia" w:ascii="Microsoft YaHei UI" w:hAnsi="Microsoft YaHei UI" w:eastAsia="Microsoft YaHei UI" w:cs="Microsoft YaHei UI"/>
          <w:sz w:val="28"/>
          <w:szCs w:val="28"/>
          <w:lang w:eastAsia="zh-CN"/>
        </w:rPr>
        <w:t>申请报文</w:t>
      </w:r>
      <w:bookmarkEnd w:id="68"/>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w:t>
      </w:r>
      <w:del w:id="17" w:author="dianzizu" w:date="2018-09-27T11:14:00Z">
        <w:r>
          <w:rPr>
            <w:rFonts w:hint="eastAsia" w:ascii="Microsoft YaHei UI" w:hAnsi="Microsoft YaHei UI" w:eastAsia="Microsoft YaHei UI" w:cs="Microsoft YaHei UI"/>
          </w:rPr>
          <w:delText>随行设备或腕带</w:delText>
        </w:r>
      </w:del>
      <w:ins w:id="18" w:author="dianzizu" w:date="2018-09-27T11:14:00Z">
        <w:r>
          <w:rPr>
            <w:rFonts w:hint="eastAsia" w:ascii="Microsoft YaHei UI" w:hAnsi="Microsoft YaHei UI" w:eastAsia="Microsoft YaHei UI" w:cs="Microsoft YaHei UI"/>
          </w:rPr>
          <w:t>腕表</w:t>
        </w:r>
      </w:ins>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21：命令报文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jc w:val="center"/>
        </w:trPr>
        <w:tc>
          <w:tcPr>
            <w:tcW w:w="162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[1/0（预留）；</w:t>
            </w:r>
            <w:r>
              <w:rPr>
                <w:rFonts w:hint="eastAsia" w:ascii="Microsoft YaHei UI" w:hAnsi="Microsoft YaHei UI" w:eastAsia="Microsoft YaHei UI" w:cs="Microsoft YaHei UI"/>
                <w:color w:val="FF0000"/>
              </w:rPr>
              <w:t>经度；纬度；</w:t>
            </w:r>
            <w:del w:id="19" w:author="dianzizu" w:date="2018-09-27T11:33:00Z">
              <w:r>
                <w:rPr>
                  <w:rFonts w:hint="eastAsia" w:ascii="Microsoft YaHei UI" w:hAnsi="Microsoft YaHei UI" w:eastAsia="Microsoft YaHei UI" w:cs="Microsoft YaHei UI"/>
                  <w:color w:val="FF0000"/>
                </w:rPr>
                <w:delText>枪支ID</w:delText>
              </w:r>
            </w:del>
            <w:ins w:id="20" w:author="dianzizu" w:date="2018-09-27T11:33:00Z">
              <w:r>
                <w:rPr>
                  <w:rFonts w:hint="eastAsia" w:ascii="Microsoft YaHei UI" w:hAnsi="Microsoft YaHei UI" w:eastAsia="Microsoft YaHei UI" w:cs="Microsoft YaHei UI"/>
                  <w:color w:val="FF0000"/>
                </w:rPr>
                <w:t>枪支MAC</w:t>
              </w:r>
            </w:ins>
            <w:r>
              <w:rPr>
                <w:rFonts w:hint="eastAsia" w:ascii="Microsoft YaHei UI" w:hAnsi="Microsoft YaHei UI" w:eastAsia="Microsoft YaHei UI" w:cs="Microsoft YaHei UI"/>
                <w:color w:val="FF0000"/>
              </w:rPr>
              <w:t>；枪号；丢失时间；……；授权码]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jc w:val="center"/>
        </w:trPr>
        <w:tc>
          <w:tcPr>
            <w:tcW w:w="162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16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29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5589" w:type="dxa"/>
            <w:vAlign w:val="center"/>
          </w:tcPr>
          <w:p>
            <w:pPr>
              <w:autoSpaceDE w:val="0"/>
              <w:autoSpaceDN w:val="0"/>
              <w:adjustRightIn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说明：</w:t>
            </w:r>
          </w:p>
          <w:p>
            <w:pPr>
              <w:autoSpaceDE w:val="0"/>
              <w:autoSpaceDN w:val="0"/>
              <w:adjustRightIn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1、……：多支枪信息（</w:t>
            </w:r>
            <w:del w:id="21" w:author="dianzizu" w:date="2018-09-27T11:33:00Z">
              <w:r>
                <w:rPr>
                  <w:rFonts w:hint="eastAsia" w:ascii="Microsoft YaHei UI" w:hAnsi="Microsoft YaHei UI" w:eastAsia="Microsoft YaHei UI" w:cs="Microsoft YaHei UI"/>
                </w:rPr>
                <w:delText>枪支ID</w:delText>
              </w:r>
            </w:del>
            <w:ins w:id="22" w:author="dianzizu" w:date="2018-09-27T11:33:00Z">
              <w:r>
                <w:rPr>
                  <w:rFonts w:hint="eastAsia" w:ascii="Microsoft YaHei UI" w:hAnsi="Microsoft YaHei UI" w:eastAsia="Microsoft YaHei UI" w:cs="Microsoft YaHei UI"/>
                </w:rPr>
                <w:t>枪支MAC</w:t>
              </w:r>
            </w:ins>
            <w:r>
              <w:rPr>
                <w:rFonts w:hint="eastAsia" w:ascii="Microsoft YaHei UI" w:hAnsi="Microsoft YaHei UI" w:eastAsia="Microsoft YaHei UI" w:cs="Microsoft YaHei UI"/>
              </w:rPr>
              <w:t>；枪号；丢失时间；）</w:t>
            </w:r>
          </w:p>
          <w:p>
            <w:pPr>
              <w:autoSpaceDE w:val="0"/>
              <w:autoSpaceDN w:val="0"/>
              <w:adjustRightInd w:val="0"/>
              <w:spacing w:line="276" w:lineRule="auto"/>
              <w:rPr>
                <w:del w:id="23" w:author="dianzizu" w:date="2018-09-27T11:33:00Z"/>
                <w:rFonts w:hint="eastAsia" w:ascii="Microsoft YaHei UI" w:hAnsi="Microsoft YaHei UI" w:eastAsia="Microsoft YaHei UI" w:cs="Microsoft YaHei UI"/>
              </w:rPr>
            </w:pPr>
            <w:r>
              <w:rPr>
                <w:rFonts w:hint="eastAsia" w:ascii="Microsoft YaHei UI" w:hAnsi="Microsoft YaHei UI" w:eastAsia="Microsoft YaHei UI" w:cs="Microsoft YaHei UI"/>
              </w:rPr>
              <w:t>如果</w:t>
            </w:r>
            <w:del w:id="24" w:author="dianzizu" w:date="2018-09-27T11:33:00Z">
              <w:r>
                <w:rPr>
                  <w:rFonts w:hint="eastAsia" w:ascii="Microsoft YaHei UI" w:hAnsi="Microsoft YaHei UI" w:eastAsia="Microsoft YaHei UI" w:cs="Microsoft YaHei UI"/>
                </w:rPr>
                <w:delText>枪支ID</w:delText>
              </w:r>
            </w:del>
            <w:ins w:id="25" w:author="dianzizu" w:date="2018-09-27T11:33:00Z">
              <w:r>
                <w:rPr>
                  <w:rFonts w:hint="eastAsia" w:ascii="Microsoft YaHei UI" w:hAnsi="Microsoft YaHei UI" w:eastAsia="Microsoft YaHei UI" w:cs="Microsoft YaHei UI"/>
                </w:rPr>
                <w:t>枪支MAC</w:t>
              </w:r>
            </w:ins>
            <w:del w:id="26" w:author="dianzizu" w:date="2018-09-27T11:33:00Z">
              <w:r>
                <w:rPr>
                  <w:rFonts w:hint="eastAsia" w:ascii="Microsoft YaHei UI" w:hAnsi="Microsoft YaHei UI" w:eastAsia="Microsoft YaHei UI" w:cs="Microsoft YaHei UI"/>
                </w:rPr>
                <w:delText>；</w:delText>
              </w:r>
            </w:del>
          </w:p>
          <w:p>
            <w:pPr>
              <w:autoSpaceDE w:val="0"/>
              <w:autoSpaceDN w:val="0"/>
              <w:adjustRightInd w:val="0"/>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枪号和丢失时间为空时，表示是紧急支援事件，如果不为空，则是协助查找事件。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19</w:t>
      </w:r>
      <w:r>
        <w:fldChar w:fldCharType="end"/>
      </w:r>
      <w:r>
        <w:rPr>
          <w:rFonts w:hint="eastAsia"/>
        </w:rPr>
        <w:t>服务器向随行设备发送协助查找命令信息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69" w:name="_Toc525723496"/>
      <w:r>
        <w:rPr>
          <w:rFonts w:hint="eastAsia" w:ascii="Microsoft YaHei UI" w:hAnsi="Microsoft YaHei UI" w:eastAsia="Microsoft YaHei UI" w:cs="Microsoft YaHei UI"/>
          <w:sz w:val="28"/>
          <w:szCs w:val="28"/>
          <w:lang w:eastAsia="zh-CN"/>
        </w:rPr>
        <w:t>响应报文</w:t>
      </w:r>
      <w:bookmarkEnd w:id="69"/>
    </w:p>
    <w:p>
      <w:pPr>
        <w:ind w:firstLine="480" w:firstLineChars="200"/>
        <w:rPr>
          <w:rFonts w:ascii="Microsoft YaHei UI" w:hAnsi="Microsoft YaHei UI" w:eastAsia="Microsoft YaHei UI" w:cs="Microsoft YaHei UI"/>
        </w:rPr>
      </w:pPr>
      <w:r>
        <w:rPr>
          <w:rFonts w:hint="eastAsia" w:ascii="Microsoft YaHei UI" w:hAnsi="Microsoft YaHei UI" w:eastAsia="Microsoft YaHei UI" w:cs="Microsoft YaHei UI"/>
        </w:rPr>
        <w:t>数据流向：腕表→服务器平台</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208POSITIONSYSTEM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22：应答报文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[0/1；授权码]  0—成功 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20</w:t>
      </w:r>
      <w:r>
        <w:fldChar w:fldCharType="end"/>
      </w:r>
      <w:r>
        <w:rPr>
          <w:rFonts w:hint="eastAsia"/>
        </w:rPr>
        <w:t>随行设备向服务器协助查找命令的响应信息</w:t>
      </w:r>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70" w:name="_Toc525723497"/>
      <w:r>
        <w:rPr>
          <w:rFonts w:hint="eastAsia" w:ascii="Microsoft YaHei UI" w:hAnsi="Microsoft YaHei UI" w:eastAsia="Microsoft YaHei UI" w:cs="Microsoft YaHei UI"/>
          <w:sz w:val="28"/>
          <w:szCs w:val="28"/>
          <w:lang w:eastAsia="zh-CN"/>
        </w:rPr>
        <w:t>约束条件</w:t>
      </w:r>
      <w:bookmarkEnd w:id="70"/>
    </w:p>
    <w:p>
      <w:pPr>
        <w:rPr>
          <w:rFonts w:ascii="Microsoft YaHei UI" w:hAnsi="Microsoft YaHei UI" w:eastAsia="Microsoft YaHei UI" w:cs="Microsoft YaHei UI"/>
        </w:rPr>
      </w:pPr>
      <w:r>
        <w:rPr>
          <w:rFonts w:hint="eastAsia" w:ascii="Microsoft YaHei UI" w:hAnsi="Microsoft YaHei UI" w:eastAsia="Microsoft YaHei UI" w:cs="Microsoft YaHei UI"/>
        </w:rPr>
        <w:t>1、如果</w:t>
      </w:r>
      <w:del w:id="27" w:author="dianzizu" w:date="2018-09-27T11:33:00Z">
        <w:r>
          <w:rPr>
            <w:rFonts w:hint="eastAsia" w:ascii="Microsoft YaHei UI" w:hAnsi="Microsoft YaHei UI" w:eastAsia="Microsoft YaHei UI" w:cs="Microsoft YaHei UI"/>
          </w:rPr>
          <w:delText>枪支ID</w:delText>
        </w:r>
      </w:del>
      <w:ins w:id="28" w:author="dianzizu" w:date="2018-09-27T11:33:00Z">
        <w:r>
          <w:rPr>
            <w:rFonts w:hint="eastAsia" w:ascii="Microsoft YaHei UI" w:hAnsi="Microsoft YaHei UI" w:eastAsia="Microsoft YaHei UI" w:cs="Microsoft YaHei UI"/>
          </w:rPr>
          <w:t>枪支MAC</w:t>
        </w:r>
      </w:ins>
      <w:r>
        <w:rPr>
          <w:rFonts w:hint="eastAsia" w:ascii="Microsoft YaHei UI" w:hAnsi="Microsoft YaHei UI" w:eastAsia="Microsoft YaHei UI" w:cs="Microsoft YaHei UI"/>
        </w:rPr>
        <w:t>；枪号和丢失时间为空时，表示是紧急支援事件，如果不为空，则是协助查找事件。</w:t>
      </w:r>
    </w:p>
    <w:p>
      <w:pPr>
        <w:rPr>
          <w:rFonts w:ascii="Microsoft YaHei UI" w:hAnsi="Microsoft YaHei UI" w:eastAsia="Microsoft YaHei UI" w:cs="Microsoft YaHei UI"/>
        </w:rPr>
      </w:pPr>
    </w:p>
    <w:p>
      <w:pPr>
        <w:pStyle w:val="3"/>
        <w:keepLines/>
        <w:numPr>
          <w:ilvl w:val="1"/>
          <w:numId w:val="11"/>
        </w:numPr>
        <w:tabs>
          <w:tab w:val="left" w:pos="576"/>
          <w:tab w:val="clear" w:pos="8515"/>
        </w:tabs>
        <w:spacing w:line="200" w:lineRule="atLeast"/>
        <w:jc w:val="both"/>
        <w:rPr>
          <w:rFonts w:ascii="Microsoft YaHei UI" w:hAnsi="Microsoft YaHei UI" w:eastAsia="Microsoft YaHei UI" w:cs="Microsoft YaHei UI"/>
          <w:lang w:eastAsia="zh-CN"/>
        </w:rPr>
      </w:pPr>
      <w:bookmarkStart w:id="71" w:name="_Toc521095734"/>
      <w:bookmarkStart w:id="72" w:name="_Toc525723498"/>
      <w:r>
        <w:rPr>
          <w:rFonts w:hint="eastAsia" w:ascii="Microsoft YaHei UI" w:hAnsi="Microsoft YaHei UI" w:eastAsia="Microsoft YaHei UI" w:cs="Microsoft YaHei UI"/>
          <w:lang w:eastAsia="zh-CN"/>
        </w:rPr>
        <w:t>上报射弹计数信息</w:t>
      </w:r>
      <w:bookmarkEnd w:id="71"/>
      <w:bookmarkEnd w:id="72"/>
    </w:p>
    <w:p>
      <w:pPr>
        <w:pStyle w:val="3"/>
        <w:keepLines/>
        <w:numPr>
          <w:ilvl w:val="2"/>
          <w:numId w:val="11"/>
        </w:numPr>
        <w:tabs>
          <w:tab w:val="left" w:pos="709"/>
          <w:tab w:val="clear" w:pos="8515"/>
        </w:tabs>
        <w:spacing w:line="200" w:lineRule="atLeast"/>
        <w:jc w:val="both"/>
        <w:rPr>
          <w:rFonts w:ascii="Microsoft YaHei UI" w:hAnsi="Microsoft YaHei UI" w:eastAsia="Microsoft YaHei UI" w:cs="Microsoft YaHei UI"/>
          <w:sz w:val="28"/>
          <w:szCs w:val="28"/>
          <w:lang w:eastAsia="zh-CN"/>
        </w:rPr>
      </w:pPr>
      <w:bookmarkStart w:id="73" w:name="_Toc525723499"/>
      <w:r>
        <w:rPr>
          <w:rFonts w:hint="eastAsia" w:ascii="Microsoft YaHei UI" w:hAnsi="Microsoft YaHei UI" w:eastAsia="Microsoft YaHei UI" w:cs="Microsoft YaHei UI"/>
          <w:sz w:val="28"/>
          <w:szCs w:val="28"/>
          <w:lang w:eastAsia="zh-CN"/>
        </w:rPr>
        <w:t>实现场景</w:t>
      </w:r>
      <w:bookmarkEnd w:id="73"/>
    </w:p>
    <w:p>
      <w:pPr>
        <w:ind w:firstLine="960" w:firstLineChars="400"/>
        <w:rPr>
          <w:rFonts w:ascii="Microsoft YaHei UI" w:hAnsi="Microsoft YaHei UI" w:eastAsia="Microsoft YaHei UI" w:cs="Microsoft YaHei UI"/>
        </w:rPr>
      </w:pPr>
      <w:del w:id="29" w:author="dianzizu" w:date="2018-09-27T11:34:00Z">
        <w:r>
          <w:rPr>
            <w:rFonts w:hint="eastAsia" w:ascii="Microsoft YaHei UI" w:hAnsi="Microsoft YaHei UI" w:eastAsia="Microsoft YaHei UI" w:cs="Microsoft YaHei UI"/>
          </w:rPr>
          <w:delText>随行设备或</w:delText>
        </w:r>
      </w:del>
      <w:r>
        <w:rPr>
          <w:rFonts w:hint="eastAsia" w:ascii="Microsoft YaHei UI" w:hAnsi="Microsoft YaHei UI" w:eastAsia="Microsoft YaHei UI" w:cs="Microsoft YaHei UI"/>
        </w:rPr>
        <w:t>腕表向服务器上传射弹计数。</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74" w:name="_Toc525723500"/>
      <w:r>
        <w:rPr>
          <w:rFonts w:hint="eastAsia" w:ascii="Microsoft YaHei UI" w:hAnsi="Microsoft YaHei UI" w:eastAsia="Microsoft YaHei UI" w:cs="Microsoft YaHei UI"/>
          <w:sz w:val="28"/>
          <w:szCs w:val="28"/>
          <w:lang w:eastAsia="zh-CN"/>
        </w:rPr>
        <w:t>申请报文</w:t>
      </w:r>
      <w:bookmarkEnd w:id="74"/>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w:t>
      </w:r>
      <w:del w:id="30" w:author="dianzizu" w:date="2018-09-27T11:41:00Z">
        <w:r>
          <w:rPr>
            <w:rFonts w:hint="eastAsia" w:ascii="Microsoft YaHei UI" w:hAnsi="Microsoft YaHei UI" w:eastAsia="Microsoft YaHei UI" w:cs="Microsoft YaHei UI"/>
          </w:rPr>
          <w:delText>随行设备或腕带</w:delText>
        </w:r>
      </w:del>
      <w:ins w:id="31" w:author="dianzizu" w:date="2018-09-27T11:41:00Z">
        <w:r>
          <w:rPr>
            <w:rFonts w:hint="eastAsia" w:ascii="Microsoft YaHei UI" w:hAnsi="Microsoft YaHei UI" w:eastAsia="Microsoft YaHei UI" w:cs="Microsoft YaHei UI"/>
          </w:rPr>
          <w:t>腕表</w:t>
        </w:r>
      </w:ins>
      <w:r>
        <w:rPr>
          <w:rFonts w:hint="eastAsia" w:ascii="Microsoft YaHei UI" w:hAnsi="Microsoft YaHei UI" w:eastAsia="Microsoft YaHei UI" w:cs="Microsoft YaHei UI"/>
        </w:rPr>
        <w:t>→服务器</w:t>
      </w:r>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BT</w:t>
            </w:r>
            <w:r>
              <w:rPr>
                <w:rFonts w:ascii="Microsoft YaHei UI" w:hAnsi="Microsoft YaHei UI" w:eastAsia="Microsoft YaHei UI" w:cs="Microsoft YaHei UI"/>
              </w:rPr>
              <w:t>O</w:t>
            </w:r>
            <w:r>
              <w:rPr>
                <w:rFonts w:hint="eastAsia" w:ascii="Microsoft YaHei UI" w:hAnsi="Microsoft YaHei UI" w:eastAsia="Microsoft YaHei UI" w:cs="Microsoft YaHei UI"/>
              </w:rPr>
              <w:t>FFPOSITIONALARM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23：申请数据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 xml:space="preserve">[枪号；发生射弹数；经度；纬度；时间；授权码]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23</w:t>
      </w:r>
      <w:r>
        <w:fldChar w:fldCharType="end"/>
      </w:r>
      <w:r>
        <w:rPr>
          <w:rFonts w:hint="eastAsia"/>
        </w:rPr>
        <w:t>随行设备向服务器上传射弹计数信息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75" w:name="_Toc525723501"/>
      <w:r>
        <w:rPr>
          <w:rFonts w:hint="eastAsia" w:ascii="Microsoft YaHei UI" w:hAnsi="Microsoft YaHei UI" w:eastAsia="Microsoft YaHei UI" w:cs="Microsoft YaHei UI"/>
          <w:sz w:val="28"/>
          <w:szCs w:val="28"/>
          <w:lang w:eastAsia="zh-CN"/>
        </w:rPr>
        <w:t>响应报文</w:t>
      </w:r>
      <w:bookmarkEnd w:id="75"/>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w:t>
      </w:r>
      <w:del w:id="32" w:author="dianzizu" w:date="2018-09-27T11:41:00Z">
        <w:r>
          <w:rPr>
            <w:rFonts w:hint="eastAsia" w:ascii="Microsoft YaHei UI" w:hAnsi="Microsoft YaHei UI" w:eastAsia="Microsoft YaHei UI" w:cs="Microsoft YaHei UI"/>
          </w:rPr>
          <w:delText>随行设备或腕带</w:delText>
        </w:r>
      </w:del>
      <w:ins w:id="33" w:author="dianzizu" w:date="2018-09-27T11:41:00Z">
        <w:r>
          <w:rPr>
            <w:rFonts w:hint="eastAsia" w:ascii="Microsoft YaHei UI" w:hAnsi="Microsoft YaHei UI" w:eastAsia="Microsoft YaHei UI" w:cs="Microsoft YaHei UI"/>
          </w:rPr>
          <w:t>腕表</w:t>
        </w:r>
      </w:ins>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BT</w:t>
            </w:r>
            <w:r>
              <w:rPr>
                <w:rFonts w:ascii="Microsoft YaHei UI" w:hAnsi="Microsoft YaHei UI" w:eastAsia="Microsoft YaHei UI" w:cs="Microsoft YaHei UI"/>
              </w:rPr>
              <w:t>O</w:t>
            </w:r>
            <w:r>
              <w:rPr>
                <w:rFonts w:hint="eastAsia" w:ascii="Microsoft YaHei UI" w:hAnsi="Microsoft YaHei UI" w:eastAsia="Microsoft YaHei UI" w:cs="Microsoft YaHei UI"/>
              </w:rPr>
              <w:t>FFPOSITIONALARM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24：响应信息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[0/1；授权码]</w:t>
            </w:r>
          </w:p>
          <w:p>
            <w:pPr>
              <w:autoSpaceDE w:val="0"/>
              <w:autoSpaceDN w:val="0"/>
              <w:adjustRightInd w:val="0"/>
              <w:snapToGri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0—成功 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24</w:t>
      </w:r>
      <w:r>
        <w:fldChar w:fldCharType="end"/>
      </w:r>
      <w:r>
        <w:rPr>
          <w:rFonts w:hint="eastAsia"/>
        </w:rPr>
        <w:t>随行设备接收服务器返回信息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76" w:name="_Toc525723502"/>
      <w:r>
        <w:rPr>
          <w:rFonts w:hint="eastAsia" w:ascii="Microsoft YaHei UI" w:hAnsi="Microsoft YaHei UI" w:eastAsia="Microsoft YaHei UI" w:cs="Microsoft YaHei UI"/>
          <w:sz w:val="28"/>
          <w:szCs w:val="28"/>
          <w:lang w:eastAsia="zh-CN"/>
        </w:rPr>
        <w:t>约束条件</w:t>
      </w:r>
      <w:bookmarkEnd w:id="76"/>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1、发生射弹后，</w:t>
      </w:r>
      <w:r>
        <w:rPr>
          <w:rFonts w:hint="eastAsia" w:ascii="Microsoft YaHei UI" w:hAnsi="Microsoft YaHei UI" w:eastAsia="Microsoft YaHei UI" w:cs="Microsoft YaHei UI"/>
          <w:color w:val="FF0000"/>
          <w:rPrChange w:id="34" w:author="dianzizu" w:date="2018-09-27T11:37:00Z">
            <w:rPr>
              <w:rFonts w:hint="eastAsia" w:ascii="Microsoft YaHei UI" w:hAnsi="Microsoft YaHei UI" w:eastAsia="Microsoft YaHei UI" w:cs="Microsoft YaHei UI"/>
            </w:rPr>
          </w:rPrChange>
        </w:rPr>
        <w:t>0.5秒内</w:t>
      </w:r>
      <w:r>
        <w:rPr>
          <w:rFonts w:hint="eastAsia" w:ascii="Microsoft YaHei UI" w:hAnsi="Microsoft YaHei UI" w:eastAsia="Microsoft YaHei UI" w:cs="Microsoft YaHei UI"/>
        </w:rPr>
        <w:t>未再次发生射弹，上报射弹信息。</w:t>
      </w:r>
    </w:p>
    <w:p>
      <w:pPr>
        <w:widowControl/>
        <w:jc w:val="left"/>
        <w:rPr>
          <w:rFonts w:asciiTheme="minorEastAsia" w:hAnsiTheme="minorEastAsia"/>
        </w:rPr>
      </w:pPr>
      <w:r>
        <w:rPr>
          <w:rFonts w:asciiTheme="minorEastAsia" w:hAnsiTheme="minorEastAsia"/>
        </w:rPr>
        <w:br w:type="page"/>
      </w:r>
    </w:p>
    <w:p>
      <w:pPr>
        <w:widowControl/>
        <w:jc w:val="left"/>
        <w:rPr>
          <w:rFonts w:asciiTheme="minorEastAsia" w:hAnsiTheme="minorEastAsia"/>
        </w:rPr>
      </w:pPr>
    </w:p>
    <w:p>
      <w:pPr>
        <w:pStyle w:val="3"/>
        <w:keepLines/>
        <w:numPr>
          <w:ilvl w:val="1"/>
          <w:numId w:val="11"/>
        </w:numPr>
        <w:tabs>
          <w:tab w:val="left" w:pos="576"/>
          <w:tab w:val="clear" w:pos="8515"/>
        </w:tabs>
        <w:spacing w:line="200" w:lineRule="atLeast"/>
        <w:jc w:val="both"/>
        <w:rPr>
          <w:rFonts w:ascii="Microsoft YaHei UI" w:hAnsi="Microsoft YaHei UI" w:eastAsia="Microsoft YaHei UI" w:cs="Microsoft YaHei UI"/>
          <w:lang w:eastAsia="zh-CN"/>
        </w:rPr>
      </w:pPr>
      <w:bookmarkStart w:id="77" w:name="_Toc525723503"/>
      <w:r>
        <w:rPr>
          <w:rFonts w:hint="eastAsia" w:ascii="Microsoft YaHei UI" w:hAnsi="Microsoft YaHei UI" w:eastAsia="Microsoft YaHei UI" w:cs="Microsoft YaHei UI"/>
          <w:lang w:eastAsia="zh-CN"/>
        </w:rPr>
        <w:t>读取累计射弹计数信息</w:t>
      </w:r>
      <w:bookmarkEnd w:id="77"/>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78" w:name="_Toc525723504"/>
      <w:r>
        <w:rPr>
          <w:rFonts w:hint="eastAsia" w:ascii="Microsoft YaHei UI" w:hAnsi="Microsoft YaHei UI" w:eastAsia="Microsoft YaHei UI" w:cs="Microsoft YaHei UI"/>
          <w:sz w:val="28"/>
          <w:szCs w:val="28"/>
          <w:lang w:eastAsia="zh-CN"/>
        </w:rPr>
        <w:t>实现场景</w:t>
      </w:r>
      <w:bookmarkEnd w:id="78"/>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服务器向</w:t>
      </w:r>
      <w:del w:id="35" w:author="dianzizu" w:date="2018-09-27T11:38:00Z">
        <w:r>
          <w:rPr>
            <w:rFonts w:hint="eastAsia" w:ascii="Microsoft YaHei UI" w:hAnsi="Microsoft YaHei UI" w:eastAsia="Microsoft YaHei UI" w:cs="Microsoft YaHei UI"/>
          </w:rPr>
          <w:delText>随行设备或</w:delText>
        </w:r>
      </w:del>
      <w:r>
        <w:rPr>
          <w:rFonts w:hint="eastAsia" w:ascii="Microsoft YaHei UI" w:hAnsi="Microsoft YaHei UI" w:eastAsia="Microsoft YaHei UI" w:cs="Microsoft YaHei UI"/>
        </w:rPr>
        <w:t>腕表推送读取累计射弹计数的命令，随行设备或腕表读取并上传累计射弹计数。</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79" w:name="_Toc525723505"/>
      <w:r>
        <w:rPr>
          <w:rFonts w:hint="eastAsia" w:ascii="Microsoft YaHei UI" w:hAnsi="Microsoft YaHei UI" w:eastAsia="Microsoft YaHei UI" w:cs="Microsoft YaHei UI"/>
          <w:sz w:val="28"/>
          <w:szCs w:val="28"/>
          <w:lang w:eastAsia="zh-CN"/>
        </w:rPr>
        <w:t>申请报文</w:t>
      </w:r>
      <w:bookmarkEnd w:id="79"/>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w:t>
      </w:r>
      <w:del w:id="36" w:author="dianzizu" w:date="2018-09-27T11:35:00Z">
        <w:r>
          <w:rPr>
            <w:rFonts w:hint="eastAsia" w:ascii="Microsoft YaHei UI" w:hAnsi="Microsoft YaHei UI" w:eastAsia="Microsoft YaHei UI" w:cs="Microsoft YaHei UI"/>
          </w:rPr>
          <w:delText>随行设备或腕带</w:delText>
        </w:r>
      </w:del>
      <w:ins w:id="37" w:author="dianzizu" w:date="2018-09-27T11:35:00Z">
        <w:r>
          <w:rPr>
            <w:rFonts w:hint="eastAsia" w:ascii="Microsoft YaHei UI" w:hAnsi="Microsoft YaHei UI" w:eastAsia="Microsoft YaHei UI" w:cs="Microsoft YaHei UI"/>
          </w:rPr>
          <w:t>腕表</w:t>
        </w:r>
      </w:ins>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BT</w:t>
            </w:r>
            <w:r>
              <w:rPr>
                <w:rFonts w:ascii="Microsoft YaHei UI" w:hAnsi="Microsoft YaHei UI" w:eastAsia="Microsoft YaHei UI" w:cs="Microsoft YaHei UI"/>
              </w:rPr>
              <w:t>O</w:t>
            </w:r>
            <w:r>
              <w:rPr>
                <w:rFonts w:hint="eastAsia" w:ascii="Microsoft YaHei UI" w:hAnsi="Microsoft YaHei UI" w:eastAsia="Microsoft YaHei UI" w:cs="Microsoft YaHei UI"/>
              </w:rPr>
              <w:t>FFPOSITIONALARM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25：读取累计射弹计数的申请数据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w:t>
            </w:r>
            <w:del w:id="38" w:author="dianzizu" w:date="2018-09-27T11:33:00Z">
              <w:r>
                <w:rPr>
                  <w:rFonts w:hint="eastAsia" w:ascii="Microsoft YaHei UI" w:hAnsi="Microsoft YaHei UI" w:eastAsia="Microsoft YaHei UI" w:cs="Microsoft YaHei UI"/>
                  <w:color w:val="FF0000"/>
                </w:rPr>
                <w:delText>枪支ID</w:delText>
              </w:r>
            </w:del>
            <w:ins w:id="39" w:author="dianzizu" w:date="2018-09-27T11:33:00Z">
              <w:r>
                <w:rPr>
                  <w:rFonts w:hint="eastAsia" w:ascii="Microsoft YaHei UI" w:hAnsi="Microsoft YaHei UI" w:eastAsia="Microsoft YaHei UI" w:cs="Microsoft YaHei UI"/>
                  <w:color w:val="FF0000"/>
                </w:rPr>
                <w:t>枪支MAC</w:t>
              </w:r>
            </w:ins>
            <w:r>
              <w:rPr>
                <w:rFonts w:hint="eastAsia" w:ascii="Microsoft YaHei UI" w:hAnsi="Microsoft YaHei UI" w:eastAsia="Microsoft YaHei UI" w:cs="Microsoft YaHei UI"/>
                <w:color w:val="FF0000"/>
              </w:rPr>
              <w:t xml:space="preserve">；授权码]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25</w:t>
      </w:r>
      <w:r>
        <w:fldChar w:fldCharType="end"/>
      </w:r>
      <w:r>
        <w:rPr>
          <w:rFonts w:hint="eastAsia"/>
        </w:rPr>
        <w:t>服务器向随行设备推送读取累计射弹计数命令信息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80" w:name="_Toc525723506"/>
      <w:r>
        <w:rPr>
          <w:rFonts w:hint="eastAsia" w:ascii="Microsoft YaHei UI" w:hAnsi="Microsoft YaHei UI" w:eastAsia="Microsoft YaHei UI" w:cs="Microsoft YaHei UI"/>
          <w:sz w:val="28"/>
          <w:szCs w:val="28"/>
          <w:lang w:eastAsia="zh-CN"/>
        </w:rPr>
        <w:t>响应报文</w:t>
      </w:r>
      <w:bookmarkEnd w:id="80"/>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w:t>
      </w:r>
      <w:del w:id="40" w:author="dianzizu" w:date="2018-09-27T11:42:00Z">
        <w:r>
          <w:rPr>
            <w:rFonts w:hint="eastAsia" w:ascii="Microsoft YaHei UI" w:hAnsi="Microsoft YaHei UI" w:eastAsia="Microsoft YaHei UI" w:cs="Microsoft YaHei UI"/>
          </w:rPr>
          <w:delText>服务器</w:delText>
        </w:r>
      </w:del>
      <w:ins w:id="41" w:author="dianzizu" w:date="2018-09-27T11:42:00Z">
        <w:r>
          <w:rPr>
            <w:rFonts w:hint="eastAsia" w:ascii="Microsoft YaHei UI" w:hAnsi="Microsoft YaHei UI" w:eastAsia="Microsoft YaHei UI" w:cs="Microsoft YaHei UI"/>
          </w:rPr>
          <w:t>腕表</w:t>
        </w:r>
      </w:ins>
      <w:r>
        <w:rPr>
          <w:rFonts w:hint="eastAsia" w:ascii="Microsoft YaHei UI" w:hAnsi="Microsoft YaHei UI" w:eastAsia="Microsoft YaHei UI" w:cs="Microsoft YaHei UI"/>
        </w:rPr>
        <w:t>→</w:t>
      </w:r>
      <w:ins w:id="42" w:author="dianzizu" w:date="2018-09-27T11:42:00Z">
        <w:r>
          <w:rPr>
            <w:rFonts w:hint="eastAsia" w:ascii="Microsoft YaHei UI" w:hAnsi="Microsoft YaHei UI" w:eastAsia="Microsoft YaHei UI" w:cs="Microsoft YaHei UI"/>
          </w:rPr>
          <w:t>服务器</w:t>
        </w:r>
      </w:ins>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BT</w:t>
            </w:r>
            <w:r>
              <w:rPr>
                <w:rFonts w:ascii="Microsoft YaHei UI" w:hAnsi="Microsoft YaHei UI" w:eastAsia="Microsoft YaHei UI" w:cs="Microsoft YaHei UI"/>
              </w:rPr>
              <w:t>O</w:t>
            </w:r>
            <w:r>
              <w:rPr>
                <w:rFonts w:hint="eastAsia" w:ascii="Microsoft YaHei UI" w:hAnsi="Microsoft YaHei UI" w:eastAsia="Microsoft YaHei UI" w:cs="Microsoft YaHei UI"/>
              </w:rPr>
              <w:t>FFPOSITIONALARM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26：读取累计射弹计数的响应信息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[累计发生射弹数；授权码]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26</w:t>
      </w:r>
      <w:r>
        <w:fldChar w:fldCharType="end"/>
      </w:r>
      <w:r>
        <w:rPr>
          <w:rFonts w:hint="eastAsia"/>
        </w:rPr>
        <w:t>随行设备向服务器返回信息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81" w:name="_Toc525723507"/>
      <w:r>
        <w:rPr>
          <w:rFonts w:hint="eastAsia" w:ascii="Microsoft YaHei UI" w:hAnsi="Microsoft YaHei UI" w:eastAsia="Microsoft YaHei UI" w:cs="Microsoft YaHei UI"/>
          <w:sz w:val="28"/>
          <w:szCs w:val="28"/>
          <w:lang w:eastAsia="zh-CN"/>
        </w:rPr>
        <w:t>约束条件</w:t>
      </w:r>
      <w:bookmarkEnd w:id="81"/>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1、随行设备接收服务器推送命令后，读取枪支的的累计射弹数，并上传到服务器。</w:t>
      </w:r>
    </w:p>
    <w:p>
      <w:pPr>
        <w:widowControl/>
        <w:jc w:val="left"/>
        <w:rPr>
          <w:rFonts w:ascii="Microsoft YaHei UI" w:hAnsi="Microsoft YaHei UI" w:eastAsia="Microsoft YaHei UI" w:cs="Microsoft YaHei UI"/>
        </w:rPr>
      </w:pPr>
    </w:p>
    <w:p>
      <w:pPr>
        <w:pStyle w:val="3"/>
        <w:keepLines/>
        <w:numPr>
          <w:ilvl w:val="1"/>
          <w:numId w:val="11"/>
        </w:numPr>
        <w:tabs>
          <w:tab w:val="left" w:pos="576"/>
          <w:tab w:val="clear" w:pos="8515"/>
        </w:tabs>
        <w:spacing w:line="200" w:lineRule="atLeast"/>
        <w:jc w:val="both"/>
        <w:rPr>
          <w:rFonts w:ascii="Microsoft YaHei UI" w:hAnsi="Microsoft YaHei UI" w:eastAsia="Microsoft YaHei UI" w:cs="Microsoft YaHei UI"/>
          <w:lang w:eastAsia="zh-CN"/>
        </w:rPr>
      </w:pPr>
      <w:bookmarkStart w:id="82" w:name="_Toc525723508"/>
      <w:r>
        <w:rPr>
          <w:rFonts w:hint="eastAsia" w:ascii="Microsoft YaHei UI" w:hAnsi="Microsoft YaHei UI" w:eastAsia="Microsoft YaHei UI" w:cs="Microsoft YaHei UI"/>
          <w:lang w:eastAsia="zh-CN"/>
        </w:rPr>
        <w:t>参数设置</w:t>
      </w:r>
      <w:bookmarkEnd w:id="82"/>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83" w:name="_Toc525723509"/>
      <w:r>
        <w:rPr>
          <w:rFonts w:hint="eastAsia" w:ascii="Microsoft YaHei UI" w:hAnsi="Microsoft YaHei UI" w:eastAsia="Microsoft YaHei UI" w:cs="Microsoft YaHei UI"/>
          <w:sz w:val="28"/>
          <w:szCs w:val="28"/>
          <w:lang w:eastAsia="zh-CN"/>
        </w:rPr>
        <w:t>实现场景</w:t>
      </w:r>
      <w:bookmarkEnd w:id="83"/>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服务器向随行设备或腕表推送</w:t>
      </w:r>
      <w:del w:id="43" w:author="dianzizu" w:date="2018-09-27T11:39:00Z">
        <w:r>
          <w:rPr>
            <w:rFonts w:hint="eastAsia" w:ascii="Microsoft YaHei UI" w:hAnsi="Microsoft YaHei UI" w:eastAsia="Microsoft YaHei UI" w:cs="Microsoft YaHei UI"/>
          </w:rPr>
          <w:delText>读取累计射弹计数的命令，随行设备或腕表读取并上传累计射弹计数</w:delText>
        </w:r>
      </w:del>
      <w:ins w:id="44" w:author="dianzizu" w:date="2018-09-27T11:39:00Z">
        <w:r>
          <w:rPr>
            <w:rFonts w:hint="eastAsia" w:ascii="Microsoft YaHei UI" w:hAnsi="Microsoft YaHei UI" w:eastAsia="Microsoft YaHei UI" w:cs="Microsoft YaHei UI"/>
          </w:rPr>
          <w:t>参数设置信息</w:t>
        </w:r>
      </w:ins>
      <w:r>
        <w:rPr>
          <w:rFonts w:hint="eastAsia" w:ascii="Microsoft YaHei UI" w:hAnsi="Microsoft YaHei UI" w:eastAsia="Microsoft YaHei UI" w:cs="Microsoft YaHei UI"/>
        </w:rPr>
        <w:t>。</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84" w:name="_Toc525723510"/>
      <w:r>
        <w:rPr>
          <w:rFonts w:hint="eastAsia" w:ascii="Microsoft YaHei UI" w:hAnsi="Microsoft YaHei UI" w:eastAsia="Microsoft YaHei UI" w:cs="Microsoft YaHei UI"/>
          <w:sz w:val="28"/>
          <w:szCs w:val="28"/>
          <w:lang w:eastAsia="zh-CN"/>
        </w:rPr>
        <w:t>申请报文</w:t>
      </w:r>
      <w:bookmarkEnd w:id="84"/>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数据流向：服务器→</w:t>
      </w:r>
      <w:del w:id="45" w:author="dianzizu" w:date="2018-09-27T11:42:00Z">
        <w:r>
          <w:rPr>
            <w:rFonts w:hint="eastAsia" w:ascii="Microsoft YaHei UI" w:hAnsi="Microsoft YaHei UI" w:eastAsia="Microsoft YaHei UI" w:cs="Microsoft YaHei UI"/>
          </w:rPr>
          <w:delText>随行设备或腕带</w:delText>
        </w:r>
      </w:del>
      <w:ins w:id="46" w:author="dianzizu" w:date="2018-09-27T11:42:00Z">
        <w:r>
          <w:rPr>
            <w:rFonts w:hint="eastAsia" w:ascii="Microsoft YaHei UI" w:hAnsi="Microsoft YaHei UI" w:eastAsia="Microsoft YaHei UI" w:cs="Microsoft YaHei UI"/>
          </w:rPr>
          <w:t>腕表</w:t>
        </w:r>
      </w:ins>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BT</w:t>
            </w:r>
            <w:r>
              <w:rPr>
                <w:rFonts w:ascii="Microsoft YaHei UI" w:hAnsi="Microsoft YaHei UI" w:eastAsia="Microsoft YaHei UI" w:cs="Microsoft YaHei UI"/>
              </w:rPr>
              <w:t>O</w:t>
            </w:r>
            <w:r>
              <w:rPr>
                <w:rFonts w:hint="eastAsia" w:ascii="Microsoft YaHei UI" w:hAnsi="Microsoft YaHei UI" w:eastAsia="Microsoft YaHei UI" w:cs="Microsoft YaHei UI"/>
              </w:rPr>
              <w:t>FFPOSITIONALARM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del w:id="47" w:author="dianzizu" w:date="2018-09-27T11:40:00Z">
              <w:r>
                <w:rPr>
                  <w:rFonts w:hint="eastAsia" w:ascii="Microsoft YaHei UI" w:hAnsi="Microsoft YaHei UI" w:eastAsia="Microsoft YaHei UI" w:cs="Microsoft YaHei UI"/>
                </w:rPr>
                <w:delText>25</w:delText>
              </w:r>
            </w:del>
            <w:ins w:id="48" w:author="dianzizu" w:date="2018-09-27T11:40:00Z">
              <w:r>
                <w:rPr>
                  <w:rFonts w:hint="eastAsia" w:ascii="Microsoft YaHei UI" w:hAnsi="Microsoft YaHei UI" w:eastAsia="Microsoft YaHei UI" w:cs="Microsoft YaHei UI"/>
                </w:rPr>
                <w:t>27</w:t>
              </w:r>
            </w:ins>
            <w:r>
              <w:rPr>
                <w:rFonts w:hint="eastAsia" w:ascii="Microsoft YaHei UI" w:hAnsi="Microsoft YaHei UI" w:eastAsia="Microsoft YaHei UI" w:cs="Microsoft YaHei UI"/>
              </w:rPr>
              <w:t>：</w:t>
            </w:r>
            <w:del w:id="49" w:author="dianzizu" w:date="2018-09-27T11:40:00Z">
              <w:r>
                <w:rPr>
                  <w:rFonts w:hint="eastAsia" w:ascii="Microsoft YaHei UI" w:hAnsi="Microsoft YaHei UI" w:eastAsia="Microsoft YaHei UI" w:cs="Microsoft YaHei UI"/>
                </w:rPr>
                <w:delText>读取累计射弹计数的申请数据</w:delText>
              </w:r>
            </w:del>
            <w:ins w:id="50" w:author="dianzizu" w:date="2018-09-27T11:40:00Z">
              <w:r>
                <w:rPr>
                  <w:rFonts w:hint="eastAsia" w:ascii="Microsoft YaHei UI" w:hAnsi="Microsoft YaHei UI" w:eastAsia="Microsoft YaHei UI" w:cs="Microsoft YaHei UI"/>
                </w:rPr>
                <w:t>设置参数的数据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2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w:t>
            </w:r>
            <w:r>
              <w:rPr>
                <w:rFonts w:hint="eastAsia" w:ascii="Microsoft YaHei UI" w:hAnsi="Microsoft YaHei UI" w:eastAsia="Microsoft YaHei UI" w:cs="Microsoft YaHei UI"/>
                <w:color w:val="00B050"/>
              </w:rPr>
              <w:t>电量报警级别</w:t>
            </w:r>
            <w:r>
              <w:rPr>
                <w:rFonts w:hint="eastAsia" w:ascii="Microsoft YaHei UI" w:hAnsi="Microsoft YaHei UI" w:eastAsia="Microsoft YaHei UI" w:cs="Microsoft YaHei UI"/>
                <w:color w:val="FF0000"/>
              </w:rPr>
              <w:t>；</w:t>
            </w:r>
            <w:r>
              <w:rPr>
                <w:rFonts w:hint="eastAsia" w:ascii="Microsoft YaHei UI" w:hAnsi="Microsoft YaHei UI" w:eastAsia="Microsoft YaHei UI" w:cs="Microsoft YaHei UI"/>
                <w:color w:val="00B050"/>
              </w:rPr>
              <w:t>发射功率; 广播间隔; 连接间隔; 连接超时；软硬件版本；心跳间隔；电量采样间隔；系统时间</w:t>
            </w:r>
            <w:r>
              <w:rPr>
                <w:rFonts w:ascii="Microsoft YaHei UI" w:hAnsi="Microsoft YaHei UI" w:eastAsia="Microsoft YaHei UI" w:cs="Microsoft YaHei UI"/>
                <w:color w:val="00B050"/>
              </w:rPr>
              <w:t>yyyyMMddHHmmss</w:t>
            </w:r>
            <w:r>
              <w:rPr>
                <w:rFonts w:hint="eastAsia" w:ascii="Microsoft YaHei UI" w:hAnsi="Microsoft YaHei UI" w:eastAsia="Microsoft YaHei UI" w:cs="Microsoft YaHei UI"/>
                <w:color w:val="00B050"/>
              </w:rPr>
              <w:t>；随行设备匹配最大时间（绑定超时）；定位间隔；安全字；</w:t>
            </w:r>
            <w:r>
              <w:rPr>
                <w:rFonts w:hint="eastAsia" w:ascii="Microsoft YaHei UI" w:hAnsi="Microsoft YaHei UI" w:eastAsia="Microsoft YaHei UI" w:cs="Microsoft YaHei UI"/>
                <w:color w:val="FF0000"/>
              </w:rPr>
              <w:t xml:space="preserve">授权码]  </w:t>
            </w:r>
          </w:p>
          <w:p>
            <w:pPr>
              <w:autoSpaceDE w:val="0"/>
              <w:autoSpaceDN w:val="0"/>
              <w:adjustRightInd w:val="0"/>
              <w:snapToGrid w:val="0"/>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FF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62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16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29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5589" w:type="dxa"/>
            <w:vAlign w:val="center"/>
          </w:tcPr>
          <w:p>
            <w:pPr>
              <w:spacing w:line="276" w:lineRule="auto"/>
              <w:rPr>
                <w:rFonts w:ascii="Microsoft YaHei UI" w:hAnsi="Microsoft YaHei UI" w:eastAsia="Microsoft YaHei UI" w:cs="Microsoft YaHei UI"/>
                <w:color w:val="FF0000"/>
              </w:rPr>
            </w:pPr>
            <w:r>
              <w:rPr>
                <w:rFonts w:hint="eastAsia" w:ascii="Microsoft YaHei UI" w:hAnsi="Microsoft YaHei UI" w:eastAsia="Microsoft YaHei UI" w:cs="Microsoft YaHei UI"/>
                <w:color w:val="00B050"/>
              </w:rPr>
              <w:t>1、电量报警级别;</w:t>
            </w:r>
            <w:r>
              <w:rPr>
                <w:rFonts w:ascii="Microsoft YaHei UI" w:hAnsi="Microsoft YaHei UI" w:eastAsia="Microsoft YaHei UI" w:cs="Microsoft YaHei UI"/>
                <w:color w:val="FF0000"/>
              </w:rPr>
              <w:t xml:space="preserve"> </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2、发射功率;</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3、 广播间隔;</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 xml:space="preserve">4、 连接间隔; </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5、连接超时；</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6、软硬件版本；</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7、心跳间隔</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8、电量采样间隔</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9、系统时间</w:t>
            </w:r>
            <w:r>
              <w:rPr>
                <w:rFonts w:ascii="Microsoft YaHei UI" w:hAnsi="Microsoft YaHei UI" w:eastAsia="Microsoft YaHei UI" w:cs="Microsoft YaHei UI"/>
                <w:color w:val="00B050"/>
              </w:rPr>
              <w:t>yyyyMMddHHmmss</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10、随行设备匹配最大时间（绑定超时）</w:t>
            </w:r>
          </w:p>
          <w:p>
            <w:pPr>
              <w:spacing w:line="276" w:lineRule="auto"/>
              <w:rPr>
                <w:rFonts w:ascii="Microsoft YaHei UI" w:hAnsi="Microsoft YaHei UI" w:eastAsia="Microsoft YaHei UI" w:cs="Microsoft YaHei UI"/>
                <w:color w:val="00B050"/>
              </w:rPr>
            </w:pPr>
            <w:r>
              <w:rPr>
                <w:rFonts w:hint="eastAsia" w:ascii="Microsoft YaHei UI" w:hAnsi="Microsoft YaHei UI" w:eastAsia="Microsoft YaHei UI" w:cs="Microsoft YaHei UI"/>
                <w:color w:val="00B050"/>
              </w:rPr>
              <w:t>定位间隔</w:t>
            </w:r>
          </w:p>
          <w:p>
            <w:pPr>
              <w:widowControl/>
              <w:jc w:val="left"/>
              <w:rPr>
                <w:rFonts w:eastAsia="宋体" w:cs="宋体" w:asciiTheme="minorEastAsia" w:hAnsiTheme="minorEastAsia"/>
                <w:color w:val="000000"/>
                <w:kern w:val="0"/>
              </w:rPr>
            </w:pPr>
            <w:r>
              <w:rPr>
                <w:rFonts w:hint="eastAsia" w:ascii="Microsoft YaHei UI" w:hAnsi="Microsoft YaHei UI" w:eastAsia="Microsoft YaHei UI" w:cs="Microsoft YaHei UI"/>
                <w:color w:val="00B050"/>
              </w:rPr>
              <w:t>11、安全字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25</w:t>
      </w:r>
      <w:r>
        <w:fldChar w:fldCharType="end"/>
      </w:r>
      <w:r>
        <w:rPr>
          <w:rFonts w:hint="eastAsia"/>
        </w:rPr>
        <w:t>服务器向随行设备推送读取累计射弹计数命令信息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85" w:name="_Toc525723511"/>
      <w:r>
        <w:rPr>
          <w:rFonts w:hint="eastAsia" w:ascii="Microsoft YaHei UI" w:hAnsi="Microsoft YaHei UI" w:eastAsia="Microsoft YaHei UI" w:cs="Microsoft YaHei UI"/>
          <w:sz w:val="28"/>
          <w:szCs w:val="28"/>
          <w:lang w:eastAsia="zh-CN"/>
        </w:rPr>
        <w:t>响应报文</w:t>
      </w:r>
      <w:bookmarkEnd w:id="85"/>
    </w:p>
    <w:p>
      <w:pPr>
        <w:ind w:firstLine="960" w:firstLineChars="400"/>
        <w:rPr>
          <w:rFonts w:ascii="Microsoft YaHei UI" w:hAnsi="Microsoft YaHei UI" w:eastAsia="Microsoft YaHei UI" w:cs="Microsoft YaHei UI"/>
        </w:rPr>
      </w:pPr>
      <w:r>
        <w:rPr>
          <w:rFonts w:hint="eastAsia" w:ascii="Microsoft YaHei UI" w:hAnsi="Microsoft YaHei UI" w:eastAsia="Microsoft YaHei UI" w:cs="Microsoft YaHei UI"/>
        </w:rPr>
        <w:t>数据流向：</w:t>
      </w:r>
      <w:del w:id="51" w:author="dianzizu" w:date="2018-09-27T11:42:00Z">
        <w:r>
          <w:rPr>
            <w:rFonts w:hint="eastAsia" w:ascii="Microsoft YaHei UI" w:hAnsi="Microsoft YaHei UI" w:eastAsia="Microsoft YaHei UI" w:cs="Microsoft YaHei UI"/>
          </w:rPr>
          <w:delText>服务器</w:delText>
        </w:r>
      </w:del>
      <w:ins w:id="52" w:author="dianzizu" w:date="2018-09-27T11:42:00Z">
        <w:r>
          <w:rPr>
            <w:rFonts w:hint="eastAsia" w:ascii="Microsoft YaHei UI" w:hAnsi="Microsoft YaHei UI" w:eastAsia="Microsoft YaHei UI" w:cs="Microsoft YaHei UI"/>
          </w:rPr>
          <w:t>腕表</w:t>
        </w:r>
      </w:ins>
      <w:r>
        <w:rPr>
          <w:rFonts w:hint="eastAsia" w:ascii="Microsoft YaHei UI" w:hAnsi="Microsoft YaHei UI" w:eastAsia="Microsoft YaHei UI" w:cs="Microsoft YaHei UI"/>
        </w:rPr>
        <w:t>→</w:t>
      </w:r>
      <w:del w:id="53" w:author="dianzizu" w:date="2018-09-27T11:42:00Z">
        <w:r>
          <w:rPr>
            <w:rFonts w:hint="eastAsia" w:ascii="Microsoft YaHei UI" w:hAnsi="Microsoft YaHei UI" w:eastAsia="Microsoft YaHei UI" w:cs="Microsoft YaHei UI"/>
          </w:rPr>
          <w:delText>腕表</w:delText>
        </w:r>
      </w:del>
      <w:ins w:id="54" w:author="dianzizu" w:date="2018-09-27T11:42:00Z">
        <w:r>
          <w:rPr>
            <w:rFonts w:hint="eastAsia" w:ascii="Microsoft YaHei UI" w:hAnsi="Microsoft YaHei UI" w:eastAsia="Microsoft YaHei UI" w:cs="Microsoft YaHei UI"/>
          </w:rPr>
          <w:t>随行设备</w:t>
        </w:r>
      </w:ins>
    </w:p>
    <w:tbl>
      <w:tblPr>
        <w:tblStyle w:val="45"/>
        <w:tblW w:w="96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161"/>
        <w:gridCol w:w="1291"/>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字段</w:t>
            </w:r>
          </w:p>
        </w:tc>
        <w:tc>
          <w:tcPr>
            <w:tcW w:w="116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类型</w:t>
            </w:r>
          </w:p>
        </w:tc>
        <w:tc>
          <w:tcPr>
            <w:tcW w:w="1291"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长度</w:t>
            </w:r>
          </w:p>
        </w:tc>
        <w:tc>
          <w:tcPr>
            <w:tcW w:w="5589" w:type="dxa"/>
            <w:shd w:val="clear" w:color="auto" w:fill="D9D9D9"/>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开始标识</w:t>
            </w:r>
          </w:p>
        </w:tc>
        <w:tc>
          <w:tcPr>
            <w:tcW w:w="116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shd w:val="clear" w:color="auto" w:fill="FFFFFF"/>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shd w:val="clear" w:color="auto" w:fill="FFFFFF"/>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分隔符号采用常量字符左中括弧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唯一标识</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BT</w:t>
            </w:r>
            <w:r>
              <w:rPr>
                <w:rFonts w:ascii="Microsoft YaHei UI" w:hAnsi="Microsoft YaHei UI" w:eastAsia="Microsoft YaHei UI" w:cs="Microsoft YaHei UI"/>
              </w:rPr>
              <w:t>O</w:t>
            </w:r>
            <w:r>
              <w:rPr>
                <w:rFonts w:hint="eastAsia" w:ascii="Microsoft YaHei UI" w:hAnsi="Microsoft YaHei UI" w:eastAsia="Microsoft YaHei UI" w:cs="Microsoft YaHei UI"/>
              </w:rPr>
              <w:t>FFPOSITIONALARM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格式版本</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0001。若格式版本变化，版本递增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设备类型</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1：离位报警设备 2：随行设备3：腕表 4：定位模组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交易流水号</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18</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时间格式+4位循环数</w:t>
            </w:r>
          </w:p>
          <w:p>
            <w:pPr>
              <w:rPr>
                <w:rFonts w:ascii="Microsoft YaHei UI" w:hAnsi="Microsoft YaHei UI" w:eastAsia="Microsoft YaHei UI" w:cs="Microsoft YaHei UI"/>
              </w:rPr>
            </w:pPr>
            <w:r>
              <w:rPr>
                <w:rFonts w:hint="eastAsia" w:ascii="Microsoft YaHei UI" w:hAnsi="Microsoft YaHei UI" w:eastAsia="Microsoft YaHei UI" w:cs="Microsoft YaHei UI"/>
              </w:rPr>
              <w:t>时间格式：</w:t>
            </w:r>
            <w:r>
              <w:rPr>
                <w:rFonts w:ascii="Microsoft YaHei UI" w:hAnsi="Microsoft YaHei UI" w:eastAsia="Microsoft YaHei UI" w:cs="Microsoft YaHei UI"/>
              </w:rPr>
              <w:t>yyyyMMddHHmmss</w:t>
            </w:r>
          </w:p>
          <w:p>
            <w:pPr>
              <w:rPr>
                <w:rFonts w:ascii="Microsoft YaHei UI" w:hAnsi="Microsoft YaHei UI" w:eastAsia="Microsoft YaHei UI" w:cs="Microsoft YaHei UI"/>
              </w:rPr>
            </w:pPr>
            <w:r>
              <w:rPr>
                <w:rFonts w:hint="eastAsia" w:ascii="Microsoft YaHei UI" w:hAnsi="Microsoft YaHei UI" w:eastAsia="Microsoft YaHei UI" w:cs="Microsoft YaHei UI"/>
              </w:rPr>
              <w:t>4位循环数：范围0-9999，从0开始，递增赋值，步长为1，增加到9999后，再从0开始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报文类型</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2</w:t>
            </w:r>
          </w:p>
        </w:tc>
        <w:tc>
          <w:tcPr>
            <w:tcW w:w="5589" w:type="dxa"/>
            <w:vAlign w:val="center"/>
          </w:tcPr>
          <w:p>
            <w:pPr>
              <w:autoSpaceDE w:val="0"/>
              <w:autoSpaceDN w:val="0"/>
              <w:adjustRightInd w:val="0"/>
              <w:snapToGrid w:val="0"/>
              <w:rPr>
                <w:rFonts w:ascii="Microsoft YaHei UI" w:hAnsi="Microsoft YaHei UI" w:eastAsia="Microsoft YaHei UI" w:cs="Microsoft YaHei UI"/>
              </w:rPr>
            </w:pPr>
            <w:del w:id="55" w:author="dianzizu" w:date="2018-09-27T11:44:00Z">
              <w:r>
                <w:rPr>
                  <w:rFonts w:hint="eastAsia" w:ascii="Microsoft YaHei UI" w:hAnsi="Microsoft YaHei UI" w:eastAsia="Microsoft YaHei UI" w:cs="Microsoft YaHei UI"/>
                </w:rPr>
                <w:delText>26</w:delText>
              </w:r>
            </w:del>
            <w:ins w:id="56" w:author="dianzizu" w:date="2018-09-27T11:44:00Z">
              <w:r>
                <w:rPr>
                  <w:rFonts w:hint="eastAsia" w:ascii="Microsoft YaHei UI" w:hAnsi="Microsoft YaHei UI" w:eastAsia="Microsoft YaHei UI" w:cs="Microsoft YaHei UI"/>
                </w:rPr>
                <w:t>28</w:t>
              </w:r>
            </w:ins>
            <w:r>
              <w:rPr>
                <w:rFonts w:hint="eastAsia" w:ascii="Microsoft YaHei UI" w:hAnsi="Microsoft YaHei UI" w:eastAsia="Microsoft YaHei UI" w:cs="Microsoft YaHei UI"/>
              </w:rPr>
              <w:t>：</w:t>
            </w:r>
            <w:del w:id="57" w:author="dianzizu" w:date="2018-09-27T11:44:00Z">
              <w:r>
                <w:rPr>
                  <w:rFonts w:hint="eastAsia" w:ascii="Microsoft YaHei UI" w:hAnsi="Microsoft YaHei UI" w:eastAsia="Microsoft YaHei UI" w:cs="Microsoft YaHei UI"/>
                </w:rPr>
                <w:delText>读取累计射弹计数的</w:delText>
              </w:r>
            </w:del>
            <w:r>
              <w:rPr>
                <w:rFonts w:hint="eastAsia" w:ascii="Microsoft YaHei UI" w:hAnsi="Microsoft YaHei UI" w:eastAsia="Microsoft YaHei UI" w:cs="Microsoft YaHei UI"/>
              </w:rPr>
              <w:t>响应信息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62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报文体</w:t>
            </w:r>
          </w:p>
        </w:tc>
        <w:tc>
          <w:tcPr>
            <w:tcW w:w="116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Merge w:val="restart"/>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不定长</w:t>
            </w: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w:t>
            </w:r>
            <w:r>
              <w:rPr>
                <w:rFonts w:hint="eastAsia" w:ascii="Microsoft YaHei UI" w:hAnsi="Microsoft YaHei UI" w:eastAsia="Microsoft YaHei UI" w:cs="Microsoft YaHei UI"/>
                <w:color w:val="00B050"/>
              </w:rPr>
              <w:t>电量报警级别</w:t>
            </w:r>
            <w:r>
              <w:rPr>
                <w:rFonts w:hint="eastAsia" w:ascii="Microsoft YaHei UI" w:hAnsi="Microsoft YaHei UI" w:eastAsia="Microsoft YaHei UI" w:cs="Microsoft YaHei UI"/>
                <w:color w:val="FF0000"/>
              </w:rPr>
              <w:t>；</w:t>
            </w:r>
            <w:r>
              <w:rPr>
                <w:rFonts w:hint="eastAsia" w:ascii="Microsoft YaHei UI" w:hAnsi="Microsoft YaHei UI" w:eastAsia="Microsoft YaHei UI" w:cs="Microsoft YaHei UI"/>
                <w:color w:val="00B050"/>
              </w:rPr>
              <w:t>发射功率; 广播间隔; 连接间隔; 连接超时；软硬件版本；心跳间隔；电量采样间隔；系统时间</w:t>
            </w:r>
            <w:r>
              <w:rPr>
                <w:rFonts w:ascii="Microsoft YaHei UI" w:hAnsi="Microsoft YaHei UI" w:eastAsia="Microsoft YaHei UI" w:cs="Microsoft YaHei UI"/>
                <w:color w:val="00B050"/>
              </w:rPr>
              <w:t>yyyyMMddHHmmss</w:t>
            </w:r>
            <w:r>
              <w:rPr>
                <w:rFonts w:hint="eastAsia" w:ascii="Microsoft YaHei UI" w:hAnsi="Microsoft YaHei UI" w:eastAsia="Microsoft YaHei UI" w:cs="Microsoft YaHei UI"/>
                <w:color w:val="00B050"/>
              </w:rPr>
              <w:t>；随行设备匹配最大时间（绑定超时）；定位间隔；安全字</w:t>
            </w:r>
            <w:r>
              <w:rPr>
                <w:rFonts w:hint="eastAsia" w:ascii="Microsoft YaHei UI" w:hAnsi="Microsoft YaHei UI" w:eastAsia="Microsoft YaHei UI" w:cs="Microsoft YaHei UI"/>
              </w:rPr>
              <w:t>；授权码]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62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16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1291" w:type="dxa"/>
            <w:vMerge w:val="continue"/>
            <w:vAlign w:val="center"/>
          </w:tcPr>
          <w:p>
            <w:pPr>
              <w:autoSpaceDE w:val="0"/>
              <w:autoSpaceDN w:val="0"/>
              <w:adjustRightInd w:val="0"/>
              <w:snapToGrid w:val="0"/>
              <w:jc w:val="center"/>
              <w:rPr>
                <w:rFonts w:ascii="Microsoft YaHei UI" w:hAnsi="Microsoft YaHei UI" w:eastAsia="Microsoft YaHei UI" w:cs="Microsoft YaHei UI"/>
              </w:rPr>
            </w:pPr>
          </w:p>
        </w:tc>
        <w:tc>
          <w:tcPr>
            <w:tcW w:w="5589" w:type="dxa"/>
            <w:vAlign w:val="center"/>
          </w:tcPr>
          <w:p>
            <w:pPr>
              <w:autoSpaceDE w:val="0"/>
              <w:autoSpaceDN w:val="0"/>
              <w:adjustRightInd w:val="0"/>
              <w:snapToGrid w:val="0"/>
              <w:spacing w:line="276" w:lineRule="auto"/>
              <w:rPr>
                <w:rFonts w:ascii="Microsoft YaHei UI" w:hAnsi="Microsoft YaHei UI" w:eastAsia="Microsoft YaHei UI" w:cs="Microsoft YaHei UI"/>
              </w:rPr>
            </w:pPr>
            <w:r>
              <w:rPr>
                <w:rFonts w:hint="eastAsia" w:ascii="Microsoft YaHei UI" w:hAnsi="Microsoft YaHei UI" w:eastAsia="Microsoft YaHei UI" w:cs="Microsoft YaHei UI"/>
              </w:rPr>
              <w:t>各状态字为0/1，0表示设置失败，1表示设置成功；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分隔符</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分隔符号采用常量字符逗号</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发报时间</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14</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ascii="Microsoft YaHei UI" w:hAnsi="Microsoft YaHei UI" w:eastAsia="Microsoft YaHei UI" w:cs="Microsoft YaHei UI"/>
              </w:rPr>
              <w:t>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2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结束标识</w:t>
            </w:r>
          </w:p>
        </w:tc>
        <w:tc>
          <w:tcPr>
            <w:tcW w:w="116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STRING</w:t>
            </w:r>
          </w:p>
        </w:tc>
        <w:tc>
          <w:tcPr>
            <w:tcW w:w="1291" w:type="dxa"/>
            <w:vAlign w:val="center"/>
          </w:tcPr>
          <w:p>
            <w:pPr>
              <w:autoSpaceDE w:val="0"/>
              <w:autoSpaceDN w:val="0"/>
              <w:adjustRightInd w:val="0"/>
              <w:snapToGrid w:val="0"/>
              <w:jc w:val="center"/>
              <w:rPr>
                <w:rFonts w:ascii="Microsoft YaHei UI" w:hAnsi="Microsoft YaHei UI" w:eastAsia="Microsoft YaHei UI" w:cs="Microsoft YaHei UI"/>
              </w:rPr>
            </w:pPr>
            <w:r>
              <w:rPr>
                <w:rFonts w:hint="eastAsia" w:ascii="Microsoft YaHei UI" w:hAnsi="Microsoft YaHei UI" w:eastAsia="Microsoft YaHei UI" w:cs="Microsoft YaHei UI"/>
              </w:rPr>
              <w:t>1</w:t>
            </w:r>
          </w:p>
        </w:tc>
        <w:tc>
          <w:tcPr>
            <w:tcW w:w="5589" w:type="dxa"/>
            <w:vAlign w:val="center"/>
          </w:tcPr>
          <w:p>
            <w:pPr>
              <w:autoSpaceDE w:val="0"/>
              <w:autoSpaceDN w:val="0"/>
              <w:adjustRightInd w:val="0"/>
              <w:snapToGrid w:val="0"/>
              <w:rPr>
                <w:rFonts w:ascii="Microsoft YaHei UI" w:hAnsi="Microsoft YaHei UI" w:eastAsia="Microsoft YaHei UI" w:cs="Microsoft YaHei UI"/>
              </w:rPr>
            </w:pPr>
            <w:r>
              <w:rPr>
                <w:rFonts w:hint="eastAsia" w:ascii="Microsoft YaHei UI" w:hAnsi="Microsoft YaHei UI" w:eastAsia="Microsoft YaHei UI" w:cs="Microsoft YaHei UI"/>
              </w:rPr>
              <w:t>分隔符号采用常量字符右中括弧</w:t>
            </w:r>
            <w:r>
              <w:rPr>
                <w:rFonts w:ascii="Microsoft YaHei UI" w:hAnsi="Microsoft YaHei UI" w:eastAsia="Microsoft YaHei UI" w:cs="Microsoft YaHei UI"/>
              </w:rPr>
              <w:t>”</w:t>
            </w:r>
            <w:r>
              <w:rPr>
                <w:rFonts w:hint="eastAsia" w:ascii="Microsoft YaHei UI" w:hAnsi="Microsoft YaHei UI" w:eastAsia="Microsoft YaHei UI" w:cs="Microsoft YaHei UI"/>
              </w:rPr>
              <w:t>]</w:t>
            </w:r>
            <w:r>
              <w:rPr>
                <w:rFonts w:ascii="Microsoft YaHei UI" w:hAnsi="Microsoft YaHei UI" w:eastAsia="Microsoft YaHei UI" w:cs="Microsoft YaHei UI"/>
              </w:rPr>
              <w:t>”</w:t>
            </w:r>
          </w:p>
        </w:tc>
      </w:tr>
    </w:tbl>
    <w:p>
      <w:pPr>
        <w:jc w:val="center"/>
        <w:rPr>
          <w:rFonts w:eastAsia="宋体"/>
          <w:sz w:val="28"/>
          <w:szCs w:val="28"/>
        </w:rPr>
      </w:pPr>
      <w:r>
        <w:rPr>
          <w:rFonts w:hint="eastAsia"/>
        </w:rPr>
        <w:t>表格</w:t>
      </w:r>
      <w:r>
        <w:fldChar w:fldCharType="begin"/>
      </w:r>
      <w:r>
        <w:instrText xml:space="preserve"> SEQ 表格 \* ARABIC </w:instrText>
      </w:r>
      <w:r>
        <w:fldChar w:fldCharType="separate"/>
      </w:r>
      <w:r>
        <w:t>26</w:t>
      </w:r>
      <w:r>
        <w:fldChar w:fldCharType="end"/>
      </w:r>
      <w:r>
        <w:rPr>
          <w:rFonts w:hint="eastAsia"/>
        </w:rPr>
        <w:t>随行设备向服务器返回信息</w:t>
      </w:r>
    </w:p>
    <w:p>
      <w:pPr>
        <w:pStyle w:val="3"/>
        <w:keepLines/>
        <w:numPr>
          <w:ilvl w:val="2"/>
          <w:numId w:val="11"/>
        </w:numPr>
        <w:tabs>
          <w:tab w:val="clear" w:pos="8515"/>
        </w:tabs>
        <w:spacing w:line="200" w:lineRule="atLeast"/>
        <w:jc w:val="both"/>
        <w:rPr>
          <w:rFonts w:ascii="Microsoft YaHei UI" w:hAnsi="Microsoft YaHei UI" w:eastAsia="Microsoft YaHei UI" w:cs="Microsoft YaHei UI"/>
          <w:sz w:val="28"/>
          <w:szCs w:val="28"/>
          <w:lang w:eastAsia="zh-CN"/>
        </w:rPr>
      </w:pPr>
      <w:bookmarkStart w:id="86" w:name="_Toc525723512"/>
      <w:r>
        <w:rPr>
          <w:rFonts w:hint="eastAsia" w:ascii="Microsoft YaHei UI" w:hAnsi="Microsoft YaHei UI" w:eastAsia="Microsoft YaHei UI" w:cs="Microsoft YaHei UI"/>
          <w:sz w:val="28"/>
          <w:szCs w:val="28"/>
          <w:lang w:eastAsia="zh-CN"/>
        </w:rPr>
        <w:t>约束条件</w:t>
      </w:r>
      <w:bookmarkEnd w:id="86"/>
    </w:p>
    <w:p>
      <w:pPr>
        <w:widowControl/>
        <w:jc w:val="left"/>
        <w:rPr>
          <w:rFonts w:eastAsia="宋体" w:cs="宋体" w:asciiTheme="minorEastAsia" w:hAnsiTheme="minorEastAsia"/>
          <w:color w:val="000000"/>
          <w:kern w:val="0"/>
        </w:rPr>
      </w:pPr>
      <w:r>
        <w:rPr>
          <w:rFonts w:hint="eastAsia" w:ascii="Microsoft YaHei UI" w:hAnsi="Microsoft YaHei UI" w:eastAsia="Microsoft YaHei UI" w:cs="Microsoft YaHei UI"/>
        </w:rPr>
        <w:t>1、</w:t>
      </w:r>
      <w:del w:id="58" w:author="dianzizu" w:date="2018-09-27T11:44:00Z">
        <w:r>
          <w:rPr>
            <w:rFonts w:hint="eastAsia" w:ascii="Microsoft YaHei UI" w:hAnsi="Microsoft YaHei UI" w:eastAsia="Microsoft YaHei UI" w:cs="Microsoft YaHei UI"/>
          </w:rPr>
          <w:delText>随行设备</w:delText>
        </w:r>
      </w:del>
      <w:ins w:id="59" w:author="dianzizu" w:date="2018-09-27T11:44:00Z">
        <w:r>
          <w:rPr>
            <w:rFonts w:hint="eastAsia" w:ascii="Microsoft YaHei UI" w:hAnsi="Microsoft YaHei UI" w:eastAsia="Microsoft YaHei UI" w:cs="Microsoft YaHei UI"/>
          </w:rPr>
          <w:t>腕表</w:t>
        </w:r>
      </w:ins>
      <w:r>
        <w:rPr>
          <w:rFonts w:hint="eastAsia" w:ascii="Microsoft YaHei UI" w:hAnsi="Microsoft YaHei UI" w:eastAsia="Microsoft YaHei UI" w:cs="Microsoft YaHei UI"/>
        </w:rPr>
        <w:t>接收服务器推送</w:t>
      </w:r>
      <w:ins w:id="60" w:author="dianzizu" w:date="2018-09-27T11:44:00Z">
        <w:r>
          <w:rPr>
            <w:rFonts w:hint="eastAsia" w:ascii="Microsoft YaHei UI" w:hAnsi="Microsoft YaHei UI" w:eastAsia="Microsoft YaHei UI" w:cs="Microsoft YaHei UI"/>
          </w:rPr>
          <w:t>的参数设置</w:t>
        </w:r>
      </w:ins>
      <w:r>
        <w:rPr>
          <w:rFonts w:hint="eastAsia" w:ascii="Microsoft YaHei UI" w:hAnsi="Microsoft YaHei UI" w:eastAsia="Microsoft YaHei UI" w:cs="Microsoft YaHei UI"/>
        </w:rPr>
        <w:t>命令后，</w:t>
      </w:r>
      <w:del w:id="61" w:author="dianzizu" w:date="2018-09-27T11:44:00Z">
        <w:r>
          <w:rPr>
            <w:rFonts w:hint="eastAsia" w:ascii="Microsoft YaHei UI" w:hAnsi="Microsoft YaHei UI" w:eastAsia="Microsoft YaHei UI" w:cs="Microsoft YaHei UI"/>
          </w:rPr>
          <w:delText>读取枪支的的累计射弹数</w:delText>
        </w:r>
      </w:del>
      <w:ins w:id="62" w:author="dianzizu" w:date="2018-09-27T11:44:00Z">
        <w:r>
          <w:rPr>
            <w:rFonts w:hint="eastAsia" w:ascii="Microsoft YaHei UI" w:hAnsi="Microsoft YaHei UI" w:eastAsia="Microsoft YaHei UI" w:cs="Microsoft YaHei UI"/>
          </w:rPr>
          <w:t>进行参数设置</w:t>
        </w:r>
      </w:ins>
      <w:r>
        <w:rPr>
          <w:rFonts w:hint="eastAsia" w:ascii="Microsoft YaHei UI" w:hAnsi="Microsoft YaHei UI" w:eastAsia="Microsoft YaHei UI" w:cs="Microsoft YaHei UI"/>
        </w:rPr>
        <w:t>，并</w:t>
      </w:r>
      <w:ins w:id="63" w:author="dianzizu" w:date="2018-09-27T11:45:00Z">
        <w:r>
          <w:rPr>
            <w:rFonts w:hint="eastAsia" w:ascii="Microsoft YaHei UI" w:hAnsi="Microsoft YaHei UI" w:eastAsia="Microsoft YaHei UI" w:cs="Microsoft YaHei UI"/>
          </w:rPr>
          <w:t>将设置结果</w:t>
        </w:r>
      </w:ins>
      <w:r>
        <w:rPr>
          <w:rFonts w:hint="eastAsia" w:ascii="Microsoft YaHei UI" w:hAnsi="Microsoft YaHei UI" w:eastAsia="Microsoft YaHei UI" w:cs="Microsoft YaHei UI"/>
        </w:rPr>
        <w:t>上传到服务器。</w:t>
      </w:r>
    </w:p>
    <w:p>
      <w:pPr>
        <w:spacing w:line="276" w:lineRule="auto"/>
        <w:rPr>
          <w:rFonts w:ascii="Microsoft YaHei UI" w:hAnsi="Microsoft YaHei UI" w:eastAsia="Microsoft YaHei UI" w:cs="Microsoft YaHei UI"/>
          <w:color w:val="FF0000"/>
        </w:rPr>
      </w:pPr>
    </w:p>
    <w:p>
      <w:pPr>
        <w:widowControl/>
        <w:jc w:val="left"/>
        <w:rPr>
          <w:rFonts w:eastAsia="宋体" w:cs="宋体" w:asciiTheme="minorEastAsia" w:hAnsiTheme="minorEastAsia"/>
          <w:color w:val="000000"/>
          <w:kern w:val="0"/>
        </w:rPr>
      </w:pPr>
    </w:p>
    <w:p>
      <w:pPr>
        <w:widowControl/>
        <w:jc w:val="left"/>
        <w:rPr>
          <w:rFonts w:eastAsia="宋体" w:cs="宋体" w:asciiTheme="minorEastAsia" w:hAnsiTheme="minorEastAsia"/>
          <w:color w:val="000000"/>
          <w:kern w:val="0"/>
        </w:rPr>
      </w:pPr>
    </w:p>
    <w:p>
      <w:pPr>
        <w:ind w:left="567"/>
        <w:jc w:val="center"/>
        <w:rPr>
          <w:rFonts w:ascii="宋体" w:hAnsi="宋体" w:eastAsia="宋体" w:cs="宋体"/>
          <w:sz w:val="44"/>
          <w:szCs w:val="44"/>
        </w:rPr>
      </w:pPr>
      <w:r>
        <w:rPr>
          <w:rFonts w:hint="eastAsia" w:ascii="宋体" w:hAnsi="宋体" w:eastAsia="宋体" w:cs="宋体"/>
          <w:sz w:val="44"/>
          <w:szCs w:val="44"/>
        </w:rPr>
        <w:t>1.0版本发布签字信息</w:t>
      </w:r>
    </w:p>
    <w:tbl>
      <w:tblPr>
        <w:tblStyle w:val="46"/>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4677"/>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序号</w:t>
            </w:r>
          </w:p>
        </w:tc>
        <w:tc>
          <w:tcPr>
            <w:tcW w:w="4677" w:type="dxa"/>
          </w:tcPr>
          <w:p>
            <w:pPr>
              <w:jc w:val="center"/>
              <w:rPr>
                <w:rFonts w:ascii="宋体" w:hAnsi="宋体" w:eastAsia="宋体" w:cs="宋体"/>
                <w:kern w:val="0"/>
                <w:sz w:val="32"/>
                <w:szCs w:val="32"/>
              </w:rPr>
            </w:pPr>
            <w:r>
              <w:rPr>
                <w:rFonts w:hint="eastAsia" w:ascii="宋体" w:hAnsi="宋体" w:eastAsia="宋体" w:cs="宋体"/>
                <w:kern w:val="0"/>
                <w:sz w:val="32"/>
                <w:szCs w:val="32"/>
              </w:rPr>
              <w:t>单位名称</w:t>
            </w:r>
          </w:p>
        </w:tc>
        <w:tc>
          <w:tcPr>
            <w:tcW w:w="3390" w:type="dxa"/>
          </w:tcPr>
          <w:p>
            <w:pPr>
              <w:jc w:val="center"/>
              <w:rPr>
                <w:rFonts w:ascii="宋体" w:hAnsi="宋体" w:eastAsia="宋体" w:cs="宋体"/>
                <w:kern w:val="0"/>
                <w:sz w:val="32"/>
                <w:szCs w:val="32"/>
              </w:rPr>
            </w:pPr>
            <w:r>
              <w:rPr>
                <w:rFonts w:hint="eastAsia" w:ascii="宋体" w:hAnsi="宋体" w:eastAsia="宋体" w:cs="宋体"/>
                <w:kern w:val="0"/>
                <w:sz w:val="32"/>
                <w:szCs w:val="32"/>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1</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2</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3</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4</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5</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6</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jc w:val="center"/>
              <w:rPr>
                <w:rFonts w:ascii="宋体" w:hAnsi="宋体" w:eastAsia="宋体" w:cs="宋体"/>
                <w:kern w:val="0"/>
                <w:sz w:val="32"/>
                <w:szCs w:val="32"/>
              </w:rPr>
            </w:pPr>
            <w:r>
              <w:rPr>
                <w:rFonts w:hint="eastAsia" w:ascii="宋体" w:hAnsi="宋体" w:eastAsia="宋体" w:cs="宋体"/>
                <w:kern w:val="0"/>
                <w:sz w:val="32"/>
                <w:szCs w:val="32"/>
              </w:rPr>
              <w:t>7</w:t>
            </w:r>
          </w:p>
        </w:tc>
        <w:tc>
          <w:tcPr>
            <w:tcW w:w="4677" w:type="dxa"/>
          </w:tcPr>
          <w:p>
            <w:pPr>
              <w:rPr>
                <w:rFonts w:ascii="宋体" w:hAnsi="宋体" w:eastAsia="宋体" w:cs="宋体"/>
                <w:kern w:val="0"/>
                <w:sz w:val="32"/>
                <w:szCs w:val="32"/>
              </w:rPr>
            </w:pPr>
          </w:p>
        </w:tc>
        <w:tc>
          <w:tcPr>
            <w:tcW w:w="3390" w:type="dxa"/>
          </w:tcPr>
          <w:p>
            <w:pPr>
              <w:rPr>
                <w:rFonts w:ascii="宋体" w:hAnsi="宋体" w:eastAsia="宋体" w:cs="宋体"/>
                <w:kern w:val="0"/>
                <w:sz w:val="32"/>
                <w:szCs w:val="32"/>
              </w:rPr>
            </w:pPr>
          </w:p>
        </w:tc>
      </w:tr>
    </w:tbl>
    <w:p>
      <w:pPr>
        <w:rPr>
          <w:rFonts w:ascii="宋体" w:hAnsi="宋体" w:eastAsia="宋体" w:cs="宋体"/>
          <w:sz w:val="21"/>
          <w:szCs w:val="21"/>
        </w:rPr>
      </w:pPr>
    </w:p>
    <w:p>
      <w:pPr>
        <w:pStyle w:val="132"/>
        <w:spacing w:line="360" w:lineRule="auto"/>
        <w:rPr>
          <w:rFonts w:asciiTheme="minorEastAsia" w:hAnsiTheme="minorEastAsia"/>
        </w:rPr>
      </w:pPr>
    </w:p>
    <w:p/>
    <w:sectPr>
      <w:headerReference r:id="rId5" w:type="default"/>
      <w:footerReference r:id="rId6" w:type="default"/>
      <w:pgSz w:w="11900" w:h="16840"/>
      <w:pgMar w:top="2155" w:right="1474" w:bottom="1701" w:left="1474" w:header="851" w:footer="851"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Heiti SC Light">
    <w:altName w:val="Arial Unicode MS"/>
    <w:panose1 w:val="00000000000000000000"/>
    <w:charset w:val="50"/>
    <w:family w:val="auto"/>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Futura Bk">
    <w:altName w:val="Arial"/>
    <w:panose1 w:val="00000000000000000000"/>
    <w:charset w:val="00"/>
    <w:family w:val="swiss"/>
    <w:pitch w:val="default"/>
    <w:sig w:usb0="00000000" w:usb1="00000000" w:usb2="00000000" w:usb3="00000000" w:csb0="0000009F" w:csb1="00000000"/>
  </w:font>
  <w:font w:name="PMingLiU">
    <w:panose1 w:val="02020500000000000000"/>
    <w:charset w:val="88"/>
    <w:family w:val="roman"/>
    <w:pitch w:val="default"/>
    <w:sig w:usb0="A00002FF" w:usb1="28CFFCFA" w:usb2="00000016" w:usb3="00000000" w:csb0="00100001" w:csb1="00000000"/>
  </w:font>
  <w:font w:name="长城仿宋">
    <w:altName w:val="宋体"/>
    <w:panose1 w:val="00000000000000000000"/>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right"/>
      <w:rPr>
        <w:rFonts w:ascii="华文细黑" w:hAnsi="华文细黑" w:eastAsia="华文细黑"/>
        <w:sz w:val="16"/>
        <w:szCs w:val="16"/>
      </w:rPr>
    </w:pPr>
    <w:r>
      <w:rPr>
        <w:rStyle w:val="41"/>
        <w:rFonts w:hint="eastAsia" w:ascii="华文细黑" w:hAnsi="华文细黑" w:eastAsia="华文细黑"/>
        <w:sz w:val="16"/>
        <w:szCs w:val="16"/>
      </w:rPr>
      <w:t>第</w:t>
    </w:r>
    <w:r>
      <w:rPr>
        <w:rStyle w:val="41"/>
        <w:rFonts w:ascii="华文细黑" w:hAnsi="华文细黑" w:eastAsia="华文细黑"/>
        <w:sz w:val="16"/>
        <w:szCs w:val="16"/>
      </w:rPr>
      <w:fldChar w:fldCharType="begin"/>
    </w:r>
    <w:r>
      <w:rPr>
        <w:rStyle w:val="41"/>
        <w:rFonts w:ascii="华文细黑" w:hAnsi="华文细黑" w:eastAsia="华文细黑"/>
        <w:sz w:val="16"/>
        <w:szCs w:val="16"/>
      </w:rPr>
      <w:instrText xml:space="preserve"> PAGE </w:instrText>
    </w:r>
    <w:r>
      <w:rPr>
        <w:rStyle w:val="41"/>
        <w:rFonts w:ascii="华文细黑" w:hAnsi="华文细黑" w:eastAsia="华文细黑"/>
        <w:sz w:val="16"/>
        <w:szCs w:val="16"/>
      </w:rPr>
      <w:fldChar w:fldCharType="separate"/>
    </w:r>
    <w:r>
      <w:rPr>
        <w:rStyle w:val="41"/>
        <w:rFonts w:ascii="华文细黑" w:hAnsi="华文细黑" w:eastAsia="华文细黑"/>
        <w:sz w:val="16"/>
        <w:szCs w:val="16"/>
      </w:rPr>
      <w:t>5</w:t>
    </w:r>
    <w:r>
      <w:rPr>
        <w:rStyle w:val="41"/>
        <w:rFonts w:ascii="华文细黑" w:hAnsi="华文细黑" w:eastAsia="华文细黑"/>
        <w:sz w:val="16"/>
        <w:szCs w:val="16"/>
      </w:rPr>
      <w:fldChar w:fldCharType="end"/>
    </w:r>
    <w:r>
      <w:rPr>
        <w:rStyle w:val="41"/>
        <w:rFonts w:hint="eastAsia" w:ascii="华文细黑" w:hAnsi="华文细黑" w:eastAsia="华文细黑"/>
        <w:sz w:val="16"/>
        <w:szCs w:val="16"/>
      </w:rPr>
      <w:t>页</w:t>
    </w: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right"/>
      <w:rPr>
        <w:rFonts w:ascii="华文细黑" w:hAnsi="华文细黑" w:eastAsia="华文细黑"/>
        <w:sz w:val="16"/>
        <w:szCs w:val="16"/>
      </w:rPr>
    </w:pPr>
    <w:r>
      <w:rPr>
        <w:rStyle w:val="41"/>
        <w:rFonts w:hint="eastAsia" w:ascii="华文细黑" w:hAnsi="华文细黑" w:eastAsia="华文细黑"/>
        <w:sz w:val="16"/>
        <w:szCs w:val="16"/>
      </w:rPr>
      <w:t>第</w:t>
    </w:r>
    <w:r>
      <w:rPr>
        <w:rStyle w:val="41"/>
        <w:rFonts w:ascii="华文细黑" w:hAnsi="华文细黑" w:eastAsia="华文细黑"/>
        <w:sz w:val="16"/>
        <w:szCs w:val="16"/>
      </w:rPr>
      <w:fldChar w:fldCharType="begin"/>
    </w:r>
    <w:r>
      <w:rPr>
        <w:rStyle w:val="41"/>
        <w:rFonts w:ascii="华文细黑" w:hAnsi="华文细黑" w:eastAsia="华文细黑"/>
        <w:sz w:val="16"/>
        <w:szCs w:val="16"/>
      </w:rPr>
      <w:instrText xml:space="preserve"> PAGE </w:instrText>
    </w:r>
    <w:r>
      <w:rPr>
        <w:rStyle w:val="41"/>
        <w:rFonts w:ascii="华文细黑" w:hAnsi="华文细黑" w:eastAsia="华文细黑"/>
        <w:sz w:val="16"/>
        <w:szCs w:val="16"/>
      </w:rPr>
      <w:fldChar w:fldCharType="separate"/>
    </w:r>
    <w:r>
      <w:rPr>
        <w:rStyle w:val="41"/>
        <w:rFonts w:ascii="华文细黑" w:hAnsi="华文细黑" w:eastAsia="华文细黑"/>
        <w:sz w:val="16"/>
        <w:szCs w:val="16"/>
      </w:rPr>
      <w:t>38</w:t>
    </w:r>
    <w:r>
      <w:rPr>
        <w:rStyle w:val="41"/>
        <w:rFonts w:ascii="华文细黑" w:hAnsi="华文细黑" w:eastAsia="华文细黑"/>
        <w:sz w:val="16"/>
        <w:szCs w:val="16"/>
      </w:rPr>
      <w:fldChar w:fldCharType="end"/>
    </w:r>
    <w:r>
      <w:rPr>
        <w:rStyle w:val="41"/>
        <w:rFonts w:hint="eastAsia" w:ascii="华文细黑" w:hAnsi="华文细黑" w:eastAsia="华文细黑"/>
        <w:sz w:val="16"/>
        <w:szCs w:val="16"/>
      </w:rPr>
      <w:t>页</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single" w:color="auto" w:sz="6"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tabs>
        <w:tab w:val="right" w:pos="8789"/>
        <w:tab w:val="clear" w:pos="8306"/>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23"/>
      <w:lvlText w:val="%1."/>
      <w:lvlJc w:val="left"/>
      <w:pPr>
        <w:tabs>
          <w:tab w:val="left" w:pos="1620"/>
        </w:tabs>
        <w:ind w:left="1620" w:hanging="360"/>
      </w:pPr>
    </w:lvl>
  </w:abstractNum>
  <w:abstractNum w:abstractNumId="1">
    <w:nsid w:val="06D00091"/>
    <w:multiLevelType w:val="singleLevel"/>
    <w:tmpl w:val="06D00091"/>
    <w:lvl w:ilvl="0" w:tentative="0">
      <w:start w:val="1"/>
      <w:numFmt w:val="upperLetter"/>
      <w:pStyle w:val="95"/>
      <w:lvlText w:val="Appendix %1."/>
      <w:lvlJc w:val="left"/>
      <w:pPr>
        <w:tabs>
          <w:tab w:val="left" w:pos="1944"/>
        </w:tabs>
        <w:ind w:left="1944" w:hanging="1944"/>
      </w:pPr>
      <w:rPr>
        <w:rFonts w:hint="default" w:ascii="Arial" w:hAnsi="Arial" w:cs="Arial"/>
        <w:b/>
        <w:bCs/>
        <w:i w:val="0"/>
        <w:iCs w:val="0"/>
        <w:caps w:val="0"/>
        <w:strike w:val="0"/>
        <w:dstrike w:val="0"/>
        <w:vanish w:val="0"/>
        <w:color w:val="auto"/>
        <w:sz w:val="32"/>
        <w:szCs w:val="32"/>
        <w:u w:val="none"/>
        <w:vertAlign w:val="baseline"/>
      </w:rPr>
    </w:lvl>
  </w:abstractNum>
  <w:abstractNum w:abstractNumId="2">
    <w:nsid w:val="316362D0"/>
    <w:multiLevelType w:val="multilevel"/>
    <w:tmpl w:val="316362D0"/>
    <w:lvl w:ilvl="0" w:tentative="0">
      <w:start w:val="1"/>
      <w:numFmt w:val="decimal"/>
      <w:pStyle w:val="92"/>
      <w:lvlText w:val="1.%1"/>
      <w:lvlJc w:val="left"/>
      <w:pPr>
        <w:tabs>
          <w:tab w:val="left" w:pos="737"/>
        </w:tabs>
        <w:ind w:left="737" w:hanging="737"/>
      </w:pPr>
      <w:rPr>
        <w:rFonts w:hint="eastAsia"/>
      </w:rPr>
    </w:lvl>
    <w:lvl w:ilvl="1" w:tentative="0">
      <w:start w:val="1"/>
      <w:numFmt w:val="decimal"/>
      <w:lvlText w:val="1.%2"/>
      <w:lvlJc w:val="left"/>
      <w:pPr>
        <w:tabs>
          <w:tab w:val="left" w:pos="737"/>
        </w:tabs>
        <w:ind w:left="737" w:hanging="737"/>
      </w:pPr>
      <w:rPr>
        <w:rFonts w:hint="eastAsia"/>
      </w:rPr>
    </w:lvl>
    <w:lvl w:ilvl="2" w:tentative="0">
      <w:start w:val="1"/>
      <w:numFmt w:val="decimal"/>
      <w:pStyle w:val="93"/>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E452EDE"/>
    <w:multiLevelType w:val="singleLevel"/>
    <w:tmpl w:val="3E452EDE"/>
    <w:lvl w:ilvl="0" w:tentative="0">
      <w:start w:val="1"/>
      <w:numFmt w:val="bullet"/>
      <w:pStyle w:val="91"/>
      <w:lvlText w:val=""/>
      <w:lvlJc w:val="left"/>
      <w:pPr>
        <w:tabs>
          <w:tab w:val="left" w:pos="720"/>
        </w:tabs>
        <w:ind w:left="720" w:hanging="360"/>
      </w:pPr>
      <w:rPr>
        <w:rFonts w:hint="default" w:ascii="Symbol" w:hAnsi="Symbol"/>
        <w:b w:val="0"/>
        <w:i w:val="0"/>
        <w:sz w:val="20"/>
      </w:rPr>
    </w:lvl>
  </w:abstractNum>
  <w:abstractNum w:abstractNumId="4">
    <w:nsid w:val="53871DBC"/>
    <w:multiLevelType w:val="multilevel"/>
    <w:tmpl w:val="53871DBC"/>
    <w:lvl w:ilvl="0" w:tentative="0">
      <w:start w:val="1"/>
      <w:numFmt w:val="bullet"/>
      <w:lvlText w:val="Ø"/>
      <w:lvlJc w:val="left"/>
      <w:pPr>
        <w:ind w:left="42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5">
    <w:nsid w:val="552F4658"/>
    <w:multiLevelType w:val="multilevel"/>
    <w:tmpl w:val="552F4658"/>
    <w:lvl w:ilvl="0" w:tentative="0">
      <w:start w:val="1"/>
      <w:numFmt w:val="bullet"/>
      <w:pStyle w:val="97"/>
      <w:lvlText w:val=""/>
      <w:lvlJc w:val="left"/>
      <w:pPr>
        <w:tabs>
          <w:tab w:val="left" w:pos="950"/>
        </w:tabs>
        <w:ind w:left="950" w:hanging="475"/>
      </w:pPr>
      <w:rPr>
        <w:rFonts w:hint="default" w:ascii="Wingdings" w:hAnsi="Wingdings"/>
        <w:b/>
        <w:sz w:val="24"/>
        <w:szCs w:val="24"/>
      </w:rPr>
    </w:lvl>
    <w:lvl w:ilvl="1" w:tentative="0">
      <w:start w:val="1"/>
      <w:numFmt w:val="bullet"/>
      <w:pStyle w:val="98"/>
      <w:lvlText w:val="­"/>
      <w:lvlJc w:val="left"/>
      <w:pPr>
        <w:tabs>
          <w:tab w:val="left" w:pos="1440"/>
        </w:tabs>
        <w:ind w:left="1440" w:hanging="360"/>
      </w:pPr>
      <w:rPr>
        <w:rFonts w:hint="default" w:ascii="Times New Roman" w:hAnsi="Times New Roman" w:cs="Times New Roman"/>
        <w:b/>
        <w:sz w:val="24"/>
        <w:szCs w:val="24"/>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89C1EF9"/>
    <w:multiLevelType w:val="multilevel"/>
    <w:tmpl w:val="589C1EF9"/>
    <w:lvl w:ilvl="0" w:tentative="0">
      <w:start w:val="1"/>
      <w:numFmt w:val="bullet"/>
      <w:pStyle w:val="112"/>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7">
    <w:nsid w:val="60CD5125"/>
    <w:multiLevelType w:val="multilevel"/>
    <w:tmpl w:val="60CD5125"/>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8">
    <w:nsid w:val="64695223"/>
    <w:multiLevelType w:val="multilevel"/>
    <w:tmpl w:val="64695223"/>
    <w:lvl w:ilvl="0" w:tentative="0">
      <w:start w:val="1"/>
      <w:numFmt w:val="bullet"/>
      <w:pStyle w:val="83"/>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67DE6F90"/>
    <w:multiLevelType w:val="singleLevel"/>
    <w:tmpl w:val="67DE6F90"/>
    <w:lvl w:ilvl="0" w:tentative="0">
      <w:start w:val="1"/>
      <w:numFmt w:val="bullet"/>
      <w:pStyle w:val="96"/>
      <w:lvlText w:val=""/>
      <w:lvlJc w:val="left"/>
      <w:pPr>
        <w:tabs>
          <w:tab w:val="left" w:pos="1080"/>
        </w:tabs>
        <w:ind w:left="1080" w:hanging="360"/>
      </w:pPr>
      <w:rPr>
        <w:rFonts w:hint="default" w:ascii="Symbol" w:hAnsi="Symbol"/>
        <w:b w:val="0"/>
        <w:i w:val="0"/>
        <w:sz w:val="24"/>
      </w:rPr>
    </w:lvl>
  </w:abstractNum>
  <w:abstractNum w:abstractNumId="10">
    <w:nsid w:val="68804DFB"/>
    <w:multiLevelType w:val="multilevel"/>
    <w:tmpl w:val="68804DFB"/>
    <w:lvl w:ilvl="0" w:tentative="0">
      <w:start w:val="1"/>
      <w:numFmt w:val="decimal"/>
      <w:pStyle w:val="89"/>
      <w:lvlText w:val="%1."/>
      <w:lvlJc w:val="left"/>
      <w:pPr>
        <w:tabs>
          <w:tab w:val="left" w:pos="360"/>
        </w:tabs>
        <w:ind w:left="360" w:hanging="360"/>
      </w:pPr>
    </w:lvl>
    <w:lvl w:ilvl="1" w:tentative="0">
      <w:start w:val="1"/>
      <w:numFmt w:val="decimal"/>
      <w:pStyle w:val="90"/>
      <w:lvlText w:val="%1.%2."/>
      <w:lvlJc w:val="left"/>
      <w:pPr>
        <w:tabs>
          <w:tab w:val="left" w:pos="108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6CD86CD4"/>
    <w:multiLevelType w:val="multilevel"/>
    <w:tmpl w:val="6CD86CD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8515"/>
        </w:tabs>
        <w:ind w:left="8515"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2">
    <w:nsid w:val="7A281D9A"/>
    <w:multiLevelType w:val="multilevel"/>
    <w:tmpl w:val="7A281D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0"/>
  </w:num>
  <w:num w:numId="3">
    <w:abstractNumId w:val="8"/>
  </w:num>
  <w:num w:numId="4">
    <w:abstractNumId w:val="10"/>
  </w:num>
  <w:num w:numId="5">
    <w:abstractNumId w:val="3"/>
  </w:num>
  <w:num w:numId="6">
    <w:abstractNumId w:val="2"/>
  </w:num>
  <w:num w:numId="7">
    <w:abstractNumId w:val="1"/>
  </w:num>
  <w:num w:numId="8">
    <w:abstractNumId w:val="9"/>
  </w:num>
  <w:num w:numId="9">
    <w:abstractNumId w:val="5"/>
  </w:num>
  <w:num w:numId="10">
    <w:abstractNumId w:val="6"/>
  </w:num>
  <w:num w:numId="11">
    <w:abstractNumId w:val="7"/>
  </w:num>
  <w:num w:numId="12">
    <w:abstractNumId w:val="4"/>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ianzizu">
    <w15:presenceInfo w15:providerId="None" w15:userId="dianziz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1009"/>
    <w:rsid w:val="000216D4"/>
    <w:rsid w:val="00035CB5"/>
    <w:rsid w:val="000F79BF"/>
    <w:rsid w:val="00107E34"/>
    <w:rsid w:val="0014166B"/>
    <w:rsid w:val="0017485A"/>
    <w:rsid w:val="001B3885"/>
    <w:rsid w:val="001E6AB6"/>
    <w:rsid w:val="002D1F23"/>
    <w:rsid w:val="002F2FEF"/>
    <w:rsid w:val="00327DBE"/>
    <w:rsid w:val="00370196"/>
    <w:rsid w:val="003933A3"/>
    <w:rsid w:val="003A24F7"/>
    <w:rsid w:val="004A4C68"/>
    <w:rsid w:val="00546C8A"/>
    <w:rsid w:val="006510CA"/>
    <w:rsid w:val="0065360D"/>
    <w:rsid w:val="00683C05"/>
    <w:rsid w:val="006D50BF"/>
    <w:rsid w:val="007C0232"/>
    <w:rsid w:val="007D0743"/>
    <w:rsid w:val="00856B3C"/>
    <w:rsid w:val="008B7285"/>
    <w:rsid w:val="008E0047"/>
    <w:rsid w:val="00930840"/>
    <w:rsid w:val="009A0207"/>
    <w:rsid w:val="009B7B4C"/>
    <w:rsid w:val="00A2655F"/>
    <w:rsid w:val="00A953BC"/>
    <w:rsid w:val="00AB74BA"/>
    <w:rsid w:val="00AE6A57"/>
    <w:rsid w:val="00AF254B"/>
    <w:rsid w:val="00B06F66"/>
    <w:rsid w:val="00B24FF0"/>
    <w:rsid w:val="00B26ADA"/>
    <w:rsid w:val="00B46FAF"/>
    <w:rsid w:val="00B5235B"/>
    <w:rsid w:val="00B972C6"/>
    <w:rsid w:val="00C56504"/>
    <w:rsid w:val="00C61009"/>
    <w:rsid w:val="00CD2E2B"/>
    <w:rsid w:val="00E92D7A"/>
    <w:rsid w:val="00E963BD"/>
    <w:rsid w:val="00EA670F"/>
    <w:rsid w:val="00EB7334"/>
    <w:rsid w:val="00F41804"/>
    <w:rsid w:val="00F53707"/>
    <w:rsid w:val="00F96B41"/>
    <w:rsid w:val="39C97838"/>
    <w:rsid w:val="4C5A78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iPriority="0" w:name="annotation text"/>
    <w:lsdException w:qFormat="1" w:uiPriority="99"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qFormat="1" w:unhideWhenUsed="0" w:uiPriority="0"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qFormat="1" w:unhideWhenUsed="0" w:uiPriority="0" w:semiHidden="0"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qFormat="1" w:unhideWhenUsed="0" w:uiPriority="0" w:semiHidden="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49"/>
    <w:qFormat/>
    <w:uiPriority w:val="0"/>
    <w:pPr>
      <w:keepNext/>
      <w:widowControl/>
      <w:numPr>
        <w:ilvl w:val="0"/>
        <w:numId w:val="1"/>
      </w:numPr>
      <w:jc w:val="left"/>
      <w:outlineLvl w:val="0"/>
    </w:pPr>
    <w:rPr>
      <w:rFonts w:ascii="Arial" w:hAnsi="Arial" w:eastAsia="宋体" w:cs="Times New Roman"/>
      <w:b/>
      <w:kern w:val="0"/>
      <w:szCs w:val="20"/>
      <w:lang w:eastAsia="en-US"/>
    </w:rPr>
  </w:style>
  <w:style w:type="paragraph" w:styleId="3">
    <w:name w:val="heading 2"/>
    <w:basedOn w:val="1"/>
    <w:next w:val="1"/>
    <w:link w:val="130"/>
    <w:qFormat/>
    <w:uiPriority w:val="0"/>
    <w:pPr>
      <w:keepNext/>
      <w:widowControl/>
      <w:numPr>
        <w:ilvl w:val="1"/>
        <w:numId w:val="1"/>
      </w:numPr>
      <w:tabs>
        <w:tab w:val="left" w:pos="432"/>
      </w:tabs>
      <w:jc w:val="center"/>
      <w:outlineLvl w:val="1"/>
    </w:pPr>
    <w:rPr>
      <w:rFonts w:ascii="Arial" w:hAnsi="Arial" w:eastAsia="宋体" w:cs="Times New Roman"/>
      <w:b/>
      <w:kern w:val="0"/>
      <w:sz w:val="32"/>
      <w:szCs w:val="20"/>
      <w:lang w:eastAsia="en-US"/>
    </w:rPr>
  </w:style>
  <w:style w:type="paragraph" w:styleId="4">
    <w:name w:val="heading 3"/>
    <w:basedOn w:val="1"/>
    <w:next w:val="1"/>
    <w:link w:val="51"/>
    <w:qFormat/>
    <w:uiPriority w:val="0"/>
    <w:pPr>
      <w:keepNext/>
      <w:widowControl/>
      <w:numPr>
        <w:ilvl w:val="2"/>
        <w:numId w:val="1"/>
      </w:numPr>
      <w:outlineLvl w:val="2"/>
    </w:pPr>
    <w:rPr>
      <w:rFonts w:ascii="Arial" w:hAnsi="Arial" w:eastAsia="宋体" w:cs="Arial"/>
      <w:i/>
      <w:iCs/>
      <w:kern w:val="0"/>
      <w:szCs w:val="20"/>
      <w:lang w:eastAsia="en-US"/>
    </w:rPr>
  </w:style>
  <w:style w:type="paragraph" w:styleId="5">
    <w:name w:val="heading 4"/>
    <w:basedOn w:val="1"/>
    <w:next w:val="1"/>
    <w:link w:val="52"/>
    <w:qFormat/>
    <w:uiPriority w:val="0"/>
    <w:pPr>
      <w:keepNext/>
      <w:widowControl/>
      <w:numPr>
        <w:ilvl w:val="3"/>
        <w:numId w:val="1"/>
      </w:numPr>
      <w:jc w:val="left"/>
      <w:outlineLvl w:val="3"/>
    </w:pPr>
    <w:rPr>
      <w:rFonts w:ascii="Arial" w:hAnsi="Arial" w:eastAsia="宋体" w:cs="Arial"/>
      <w:i/>
      <w:iCs/>
      <w:kern w:val="0"/>
      <w:sz w:val="22"/>
      <w:szCs w:val="20"/>
      <w:lang w:eastAsia="en-US"/>
    </w:rPr>
  </w:style>
  <w:style w:type="paragraph" w:styleId="6">
    <w:name w:val="heading 5"/>
    <w:basedOn w:val="1"/>
    <w:next w:val="1"/>
    <w:link w:val="53"/>
    <w:qFormat/>
    <w:uiPriority w:val="0"/>
    <w:pPr>
      <w:keepNext/>
      <w:widowControl/>
      <w:numPr>
        <w:ilvl w:val="4"/>
        <w:numId w:val="1"/>
      </w:numPr>
      <w:outlineLvl w:val="4"/>
    </w:pPr>
    <w:rPr>
      <w:rFonts w:ascii="Courier New" w:hAnsi="Courier New" w:eastAsia="宋体" w:cs="Times New Roman"/>
      <w:kern w:val="0"/>
      <w:szCs w:val="20"/>
      <w:lang w:eastAsia="en-US"/>
    </w:rPr>
  </w:style>
  <w:style w:type="paragraph" w:styleId="7">
    <w:name w:val="heading 6"/>
    <w:basedOn w:val="1"/>
    <w:next w:val="1"/>
    <w:link w:val="54"/>
    <w:qFormat/>
    <w:uiPriority w:val="0"/>
    <w:pPr>
      <w:widowControl/>
      <w:numPr>
        <w:ilvl w:val="5"/>
        <w:numId w:val="1"/>
      </w:numPr>
      <w:outlineLvl w:val="5"/>
    </w:pPr>
    <w:rPr>
      <w:rFonts w:ascii="Times New Roman" w:hAnsi="Times New Roman" w:eastAsia="宋体" w:cs="Times New Roman"/>
      <w:kern w:val="0"/>
      <w:szCs w:val="20"/>
      <w:lang w:eastAsia="en-US"/>
    </w:rPr>
  </w:style>
  <w:style w:type="paragraph" w:styleId="8">
    <w:name w:val="heading 7"/>
    <w:basedOn w:val="1"/>
    <w:next w:val="1"/>
    <w:link w:val="55"/>
    <w:qFormat/>
    <w:uiPriority w:val="0"/>
    <w:pPr>
      <w:keepNext/>
      <w:widowControl/>
      <w:numPr>
        <w:ilvl w:val="6"/>
        <w:numId w:val="1"/>
      </w:numPr>
      <w:jc w:val="center"/>
      <w:outlineLvl w:val="6"/>
    </w:pPr>
    <w:rPr>
      <w:rFonts w:ascii="Times New Roman" w:hAnsi="Times New Roman" w:eastAsia="宋体" w:cs="Times New Roman"/>
      <w:b/>
      <w:kern w:val="0"/>
      <w:sz w:val="20"/>
      <w:szCs w:val="20"/>
      <w:lang w:eastAsia="en-US"/>
    </w:rPr>
  </w:style>
  <w:style w:type="paragraph" w:styleId="9">
    <w:name w:val="heading 8"/>
    <w:basedOn w:val="1"/>
    <w:next w:val="1"/>
    <w:link w:val="56"/>
    <w:qFormat/>
    <w:uiPriority w:val="0"/>
    <w:pPr>
      <w:widowControl/>
      <w:numPr>
        <w:ilvl w:val="7"/>
        <w:numId w:val="1"/>
      </w:numPr>
      <w:spacing w:before="240" w:after="60"/>
      <w:outlineLvl w:val="7"/>
    </w:pPr>
    <w:rPr>
      <w:rFonts w:ascii="Times New Roman" w:hAnsi="Times New Roman" w:eastAsia="宋体" w:cs="Times New Roman"/>
      <w:i/>
      <w:iCs/>
      <w:kern w:val="0"/>
      <w:lang w:eastAsia="en-US"/>
    </w:rPr>
  </w:style>
  <w:style w:type="paragraph" w:styleId="10">
    <w:name w:val="heading 9"/>
    <w:basedOn w:val="1"/>
    <w:next w:val="1"/>
    <w:link w:val="57"/>
    <w:qFormat/>
    <w:uiPriority w:val="0"/>
    <w:pPr>
      <w:widowControl/>
      <w:numPr>
        <w:ilvl w:val="8"/>
        <w:numId w:val="1"/>
      </w:numPr>
      <w:spacing w:before="240" w:after="60"/>
      <w:outlineLvl w:val="8"/>
    </w:pPr>
    <w:rPr>
      <w:rFonts w:ascii="Arial" w:hAnsi="Arial" w:eastAsia="宋体" w:cs="Arial"/>
      <w:kern w:val="0"/>
      <w:sz w:val="22"/>
      <w:szCs w:val="22"/>
      <w:lang w:eastAsia="en-US"/>
    </w:rPr>
  </w:style>
  <w:style w:type="character" w:default="1" w:styleId="39">
    <w:name w:val="Default Paragraph Font"/>
    <w:semiHidden/>
    <w:unhideWhenUsed/>
    <w:uiPriority w:val="1"/>
  </w:style>
  <w:style w:type="table" w:default="1" w:styleId="45">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semiHidden/>
    <w:qFormat/>
    <w:uiPriority w:val="0"/>
    <w:pPr>
      <w:widowControl/>
    </w:pPr>
    <w:rPr>
      <w:rFonts w:ascii="Arial" w:hAnsi="Arial" w:eastAsia="宋体" w:cs="Times New Roman"/>
      <w:b/>
      <w:bCs/>
      <w:kern w:val="0"/>
      <w:szCs w:val="20"/>
      <w:lang w:eastAsia="en-US"/>
    </w:rPr>
  </w:style>
  <w:style w:type="paragraph" w:styleId="12">
    <w:name w:val="annotation text"/>
    <w:basedOn w:val="1"/>
    <w:link w:val="58"/>
    <w:semiHidden/>
    <w:unhideWhenUsed/>
    <w:qFormat/>
    <w:uiPriority w:val="0"/>
    <w:pPr>
      <w:jc w:val="left"/>
    </w:pPr>
  </w:style>
  <w:style w:type="paragraph" w:styleId="13">
    <w:name w:val="toc 7"/>
    <w:basedOn w:val="1"/>
    <w:next w:val="1"/>
    <w:qFormat/>
    <w:uiPriority w:val="39"/>
    <w:pPr>
      <w:widowControl/>
      <w:ind w:left="1440"/>
      <w:jc w:val="left"/>
    </w:pPr>
    <w:rPr>
      <w:rFonts w:ascii="Times New Roman" w:hAnsi="Times New Roman" w:eastAsia="宋体" w:cs="Times New Roman"/>
      <w:kern w:val="0"/>
      <w:sz w:val="18"/>
      <w:szCs w:val="18"/>
      <w:lang w:eastAsia="en-US"/>
    </w:rPr>
  </w:style>
  <w:style w:type="paragraph" w:styleId="14">
    <w:name w:val="Body Text First Indent"/>
    <w:basedOn w:val="15"/>
    <w:link w:val="61"/>
    <w:qFormat/>
    <w:uiPriority w:val="0"/>
    <w:pPr>
      <w:widowControl/>
      <w:ind w:firstLine="420" w:firstLineChars="100"/>
      <w:jc w:val="left"/>
    </w:pPr>
    <w:rPr>
      <w:rFonts w:ascii="Arial" w:hAnsi="Arial" w:eastAsia="宋体" w:cs="Times New Roman"/>
      <w:kern w:val="0"/>
      <w:szCs w:val="20"/>
      <w:lang w:val="zh-CN" w:eastAsia="en-US"/>
    </w:rPr>
  </w:style>
  <w:style w:type="paragraph" w:styleId="15">
    <w:name w:val="Body Text"/>
    <w:basedOn w:val="1"/>
    <w:link w:val="60"/>
    <w:unhideWhenUsed/>
    <w:qFormat/>
    <w:uiPriority w:val="0"/>
    <w:pPr>
      <w:spacing w:after="120"/>
    </w:pPr>
  </w:style>
  <w:style w:type="paragraph" w:styleId="16">
    <w:name w:val="Normal Indent"/>
    <w:basedOn w:val="1"/>
    <w:link w:val="107"/>
    <w:qFormat/>
    <w:uiPriority w:val="0"/>
    <w:pPr>
      <w:adjustRightInd w:val="0"/>
      <w:spacing w:line="312" w:lineRule="atLeast"/>
      <w:ind w:firstLine="420"/>
      <w:textAlignment w:val="baseline"/>
    </w:pPr>
    <w:rPr>
      <w:rFonts w:ascii="Times New Roman" w:hAnsi="Times New Roman" w:eastAsia="宋体" w:cs="Times New Roman"/>
      <w:kern w:val="0"/>
      <w:sz w:val="21"/>
      <w:szCs w:val="20"/>
    </w:rPr>
  </w:style>
  <w:style w:type="paragraph" w:styleId="17">
    <w:name w:val="caption"/>
    <w:basedOn w:val="1"/>
    <w:next w:val="1"/>
    <w:qFormat/>
    <w:uiPriority w:val="0"/>
    <w:pPr>
      <w:widowControl/>
      <w:jc w:val="left"/>
    </w:pPr>
    <w:rPr>
      <w:rFonts w:ascii="Cambria" w:hAnsi="Cambria" w:eastAsia="黑体" w:cs="Times New Roman"/>
      <w:kern w:val="0"/>
      <w:sz w:val="20"/>
      <w:szCs w:val="20"/>
      <w:lang w:eastAsia="en-US"/>
    </w:rPr>
  </w:style>
  <w:style w:type="paragraph" w:styleId="18">
    <w:name w:val="Document Map"/>
    <w:basedOn w:val="1"/>
    <w:link w:val="62"/>
    <w:semiHidden/>
    <w:unhideWhenUsed/>
    <w:qFormat/>
    <w:uiPriority w:val="0"/>
    <w:rPr>
      <w:rFonts w:ascii="Microsoft YaHei UI" w:eastAsia="Microsoft YaHei UI"/>
      <w:sz w:val="18"/>
      <w:szCs w:val="18"/>
    </w:rPr>
  </w:style>
  <w:style w:type="paragraph" w:styleId="19">
    <w:name w:val="Body Text 3"/>
    <w:basedOn w:val="1"/>
    <w:link w:val="63"/>
    <w:qFormat/>
    <w:uiPriority w:val="0"/>
    <w:pPr>
      <w:widowControl/>
      <w:spacing w:line="240" w:lineRule="atLeast"/>
      <w:jc w:val="left"/>
    </w:pPr>
    <w:rPr>
      <w:rFonts w:ascii="Arial" w:hAnsi="Arial" w:eastAsia="宋体" w:cs="Times New Roman"/>
      <w:snapToGrid w:val="0"/>
      <w:color w:val="000000"/>
      <w:kern w:val="0"/>
      <w:szCs w:val="20"/>
      <w:lang w:eastAsia="en-US"/>
    </w:rPr>
  </w:style>
  <w:style w:type="paragraph" w:styleId="20">
    <w:name w:val="Body Text Indent"/>
    <w:basedOn w:val="1"/>
    <w:link w:val="64"/>
    <w:qFormat/>
    <w:uiPriority w:val="0"/>
    <w:pPr>
      <w:widowControl/>
      <w:ind w:left="720"/>
      <w:jc w:val="left"/>
    </w:pPr>
    <w:rPr>
      <w:rFonts w:ascii="Arial" w:hAnsi="Arial" w:eastAsia="宋体" w:cs="Times New Roman"/>
      <w:kern w:val="0"/>
      <w:szCs w:val="20"/>
      <w:lang w:eastAsia="en-US"/>
    </w:rPr>
  </w:style>
  <w:style w:type="paragraph" w:styleId="21">
    <w:name w:val="toc 5"/>
    <w:basedOn w:val="1"/>
    <w:next w:val="1"/>
    <w:qFormat/>
    <w:uiPriority w:val="39"/>
    <w:pPr>
      <w:widowControl/>
      <w:ind w:left="960"/>
      <w:jc w:val="left"/>
    </w:pPr>
    <w:rPr>
      <w:rFonts w:ascii="Times New Roman" w:hAnsi="Times New Roman" w:eastAsia="宋体" w:cs="Times New Roman"/>
      <w:kern w:val="0"/>
      <w:sz w:val="18"/>
      <w:szCs w:val="18"/>
      <w:lang w:eastAsia="en-US"/>
    </w:rPr>
  </w:style>
  <w:style w:type="paragraph" w:styleId="22">
    <w:name w:val="toc 3"/>
    <w:basedOn w:val="1"/>
    <w:next w:val="1"/>
    <w:unhideWhenUsed/>
    <w:qFormat/>
    <w:uiPriority w:val="39"/>
    <w:pPr>
      <w:tabs>
        <w:tab w:val="left" w:pos="1680"/>
        <w:tab w:val="right" w:leader="dot" w:pos="9620"/>
      </w:tabs>
      <w:ind w:left="960" w:leftChars="400"/>
    </w:pPr>
    <w:rPr>
      <w:b/>
      <w:i/>
    </w:rPr>
  </w:style>
  <w:style w:type="paragraph" w:styleId="23">
    <w:name w:val="List Number 4"/>
    <w:basedOn w:val="1"/>
    <w:semiHidden/>
    <w:qFormat/>
    <w:uiPriority w:val="0"/>
    <w:pPr>
      <w:widowControl/>
      <w:numPr>
        <w:ilvl w:val="0"/>
        <w:numId w:val="2"/>
      </w:numPr>
      <w:spacing w:before="120" w:after="120" w:line="440" w:lineRule="atLeast"/>
    </w:pPr>
    <w:rPr>
      <w:rFonts w:ascii="Times New Roman" w:hAnsi="Times New Roman" w:eastAsia="华文楷体" w:cs="Times New Roman"/>
    </w:rPr>
  </w:style>
  <w:style w:type="paragraph" w:styleId="24">
    <w:name w:val="toc 8"/>
    <w:basedOn w:val="1"/>
    <w:next w:val="1"/>
    <w:qFormat/>
    <w:uiPriority w:val="39"/>
    <w:pPr>
      <w:widowControl/>
      <w:ind w:left="1680"/>
      <w:jc w:val="left"/>
    </w:pPr>
    <w:rPr>
      <w:rFonts w:ascii="Times New Roman" w:hAnsi="Times New Roman" w:eastAsia="宋体" w:cs="Times New Roman"/>
      <w:kern w:val="0"/>
      <w:sz w:val="18"/>
      <w:szCs w:val="18"/>
      <w:lang w:eastAsia="en-US"/>
    </w:rPr>
  </w:style>
  <w:style w:type="paragraph" w:styleId="25">
    <w:name w:val="Date"/>
    <w:basedOn w:val="1"/>
    <w:next w:val="1"/>
    <w:link w:val="65"/>
    <w:qFormat/>
    <w:uiPriority w:val="0"/>
    <w:pPr>
      <w:widowControl/>
      <w:ind w:left="100" w:leftChars="2500"/>
      <w:jc w:val="left"/>
    </w:pPr>
    <w:rPr>
      <w:rFonts w:ascii="Arial" w:hAnsi="Arial" w:eastAsia="宋体" w:cs="Times New Roman"/>
      <w:kern w:val="0"/>
      <w:szCs w:val="20"/>
      <w:lang w:eastAsia="en-US"/>
    </w:rPr>
  </w:style>
  <w:style w:type="paragraph" w:styleId="26">
    <w:name w:val="Body Text Indent 2"/>
    <w:basedOn w:val="1"/>
    <w:link w:val="66"/>
    <w:qFormat/>
    <w:uiPriority w:val="0"/>
    <w:pPr>
      <w:widowControl/>
      <w:ind w:left="720"/>
      <w:jc w:val="left"/>
    </w:pPr>
    <w:rPr>
      <w:rFonts w:ascii="Arial" w:hAnsi="Arial" w:eastAsia="宋体" w:cs="Times New Roman"/>
      <w:b/>
      <w:snapToGrid w:val="0"/>
      <w:color w:val="000000"/>
      <w:kern w:val="0"/>
      <w:szCs w:val="20"/>
      <w:lang w:eastAsia="en-US"/>
    </w:rPr>
  </w:style>
  <w:style w:type="paragraph" w:styleId="27">
    <w:name w:val="Balloon Text"/>
    <w:basedOn w:val="1"/>
    <w:link w:val="67"/>
    <w:semiHidden/>
    <w:unhideWhenUsed/>
    <w:qFormat/>
    <w:uiPriority w:val="99"/>
    <w:rPr>
      <w:rFonts w:ascii="Heiti SC Light" w:eastAsia="Heiti SC Light"/>
      <w:sz w:val="18"/>
      <w:szCs w:val="18"/>
    </w:rPr>
  </w:style>
  <w:style w:type="paragraph" w:styleId="28">
    <w:name w:val="footer"/>
    <w:basedOn w:val="1"/>
    <w:link w:val="68"/>
    <w:unhideWhenUsed/>
    <w:qFormat/>
    <w:uiPriority w:val="0"/>
    <w:pPr>
      <w:tabs>
        <w:tab w:val="center" w:pos="4153"/>
        <w:tab w:val="right" w:pos="8306"/>
      </w:tabs>
      <w:snapToGrid w:val="0"/>
      <w:jc w:val="left"/>
    </w:pPr>
    <w:rPr>
      <w:sz w:val="18"/>
      <w:szCs w:val="18"/>
    </w:rPr>
  </w:style>
  <w:style w:type="paragraph" w:styleId="29">
    <w:name w:val="header"/>
    <w:basedOn w:val="1"/>
    <w:link w:val="69"/>
    <w:unhideWhenUsed/>
    <w:qFormat/>
    <w:uiPriority w:val="99"/>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widowControl/>
      <w:tabs>
        <w:tab w:val="left" w:pos="840"/>
        <w:tab w:val="right" w:leader="dot" w:pos="9620"/>
      </w:tabs>
      <w:jc w:val="left"/>
    </w:pPr>
    <w:rPr>
      <w:rFonts w:ascii="Book Antiqua" w:hAnsi="Book Antiqua" w:eastAsia="宋体" w:cs="Times New Roman"/>
      <w:b/>
      <w:kern w:val="0"/>
      <w:sz w:val="22"/>
      <w:szCs w:val="20"/>
    </w:rPr>
  </w:style>
  <w:style w:type="paragraph" w:styleId="31">
    <w:name w:val="toc 4"/>
    <w:basedOn w:val="1"/>
    <w:next w:val="1"/>
    <w:qFormat/>
    <w:uiPriority w:val="39"/>
    <w:pPr>
      <w:widowControl/>
      <w:ind w:left="720"/>
      <w:jc w:val="left"/>
    </w:pPr>
    <w:rPr>
      <w:rFonts w:ascii="Times New Roman" w:hAnsi="Times New Roman" w:eastAsia="宋体" w:cs="Times New Roman"/>
      <w:kern w:val="0"/>
      <w:sz w:val="18"/>
      <w:szCs w:val="18"/>
      <w:lang w:eastAsia="en-US"/>
    </w:rPr>
  </w:style>
  <w:style w:type="paragraph" w:styleId="32">
    <w:name w:val="toc 6"/>
    <w:basedOn w:val="1"/>
    <w:next w:val="1"/>
    <w:qFormat/>
    <w:uiPriority w:val="39"/>
    <w:pPr>
      <w:widowControl/>
      <w:ind w:left="1200"/>
      <w:jc w:val="left"/>
    </w:pPr>
    <w:rPr>
      <w:rFonts w:ascii="Times New Roman" w:hAnsi="Times New Roman" w:eastAsia="宋体" w:cs="Times New Roman"/>
      <w:kern w:val="0"/>
      <w:sz w:val="18"/>
      <w:szCs w:val="18"/>
      <w:lang w:eastAsia="en-US"/>
    </w:rPr>
  </w:style>
  <w:style w:type="paragraph" w:styleId="33">
    <w:name w:val="Body Text Indent 3"/>
    <w:basedOn w:val="1"/>
    <w:link w:val="70"/>
    <w:qFormat/>
    <w:uiPriority w:val="0"/>
    <w:pPr>
      <w:widowControl/>
      <w:ind w:left="90"/>
      <w:jc w:val="left"/>
    </w:pPr>
    <w:rPr>
      <w:rFonts w:ascii="Arial" w:hAnsi="Arial" w:eastAsia="宋体" w:cs="Times New Roman"/>
      <w:kern w:val="0"/>
      <w:szCs w:val="20"/>
      <w:lang w:eastAsia="en-US"/>
    </w:rPr>
  </w:style>
  <w:style w:type="paragraph" w:styleId="34">
    <w:name w:val="toc 2"/>
    <w:basedOn w:val="1"/>
    <w:next w:val="1"/>
    <w:qFormat/>
    <w:uiPriority w:val="39"/>
    <w:pPr>
      <w:widowControl/>
      <w:ind w:left="220"/>
      <w:jc w:val="left"/>
    </w:pPr>
    <w:rPr>
      <w:rFonts w:ascii="Book Antiqua" w:hAnsi="Book Antiqua" w:eastAsia="宋体" w:cs="Times New Roman"/>
      <w:kern w:val="0"/>
      <w:sz w:val="22"/>
      <w:szCs w:val="20"/>
    </w:rPr>
  </w:style>
  <w:style w:type="paragraph" w:styleId="35">
    <w:name w:val="toc 9"/>
    <w:basedOn w:val="1"/>
    <w:next w:val="1"/>
    <w:qFormat/>
    <w:uiPriority w:val="39"/>
    <w:pPr>
      <w:widowControl/>
      <w:ind w:left="1920"/>
      <w:jc w:val="left"/>
    </w:pPr>
    <w:rPr>
      <w:rFonts w:ascii="Times New Roman" w:hAnsi="Times New Roman" w:eastAsia="宋体" w:cs="Times New Roman"/>
      <w:kern w:val="0"/>
      <w:sz w:val="18"/>
      <w:szCs w:val="18"/>
      <w:lang w:eastAsia="en-US"/>
    </w:rPr>
  </w:style>
  <w:style w:type="paragraph" w:styleId="36">
    <w:name w:val="Body Text 2"/>
    <w:basedOn w:val="1"/>
    <w:link w:val="71"/>
    <w:qFormat/>
    <w:uiPriority w:val="0"/>
    <w:pPr>
      <w:widowControl/>
      <w:spacing w:line="240" w:lineRule="atLeast"/>
      <w:jc w:val="left"/>
    </w:pPr>
    <w:rPr>
      <w:rFonts w:ascii="Arial" w:hAnsi="Arial" w:eastAsia="宋体" w:cs="Times New Roman"/>
      <w:b/>
      <w:snapToGrid w:val="0"/>
      <w:color w:val="000000"/>
      <w:kern w:val="0"/>
      <w:szCs w:val="20"/>
      <w:lang w:eastAsia="en-US"/>
    </w:rPr>
  </w:style>
  <w:style w:type="paragraph" w:styleId="37">
    <w:name w:val="Normal (Web)"/>
    <w:basedOn w:val="1"/>
    <w:qFormat/>
    <w:uiPriority w:val="99"/>
    <w:pPr>
      <w:widowControl/>
      <w:spacing w:before="100" w:beforeAutospacing="1" w:after="100" w:afterAutospacing="1"/>
      <w:jc w:val="left"/>
    </w:pPr>
    <w:rPr>
      <w:rFonts w:ascii="Arial Unicode MS" w:hAnsi="Arial Unicode MS" w:eastAsia="Arial Unicode MS" w:cs="Arial Unicode MS"/>
      <w:color w:val="000000"/>
      <w:kern w:val="0"/>
      <w:lang w:eastAsia="en-US"/>
    </w:rPr>
  </w:style>
  <w:style w:type="paragraph" w:styleId="38">
    <w:name w:val="Title"/>
    <w:basedOn w:val="1"/>
    <w:link w:val="72"/>
    <w:qFormat/>
    <w:uiPriority w:val="0"/>
    <w:pPr>
      <w:widowControl/>
      <w:jc w:val="center"/>
    </w:pPr>
    <w:rPr>
      <w:rFonts w:ascii="Arial" w:hAnsi="Arial" w:eastAsia="宋体" w:cs="Arial"/>
      <w:b/>
      <w:kern w:val="0"/>
      <w:szCs w:val="20"/>
      <w:lang w:eastAsia="en-US"/>
    </w:rPr>
  </w:style>
  <w:style w:type="character" w:styleId="40">
    <w:name w:val="Strong"/>
    <w:qFormat/>
    <w:uiPriority w:val="22"/>
    <w:rPr>
      <w:b/>
      <w:bCs/>
    </w:rPr>
  </w:style>
  <w:style w:type="character" w:styleId="41">
    <w:name w:val="page number"/>
    <w:basedOn w:val="39"/>
    <w:unhideWhenUsed/>
    <w:qFormat/>
    <w:uiPriority w:val="0"/>
  </w:style>
  <w:style w:type="character" w:styleId="42">
    <w:name w:val="FollowedHyperlink"/>
    <w:basedOn w:val="39"/>
    <w:semiHidden/>
    <w:unhideWhenUsed/>
    <w:qFormat/>
    <w:uiPriority w:val="99"/>
    <w:rPr>
      <w:color w:val="954F72" w:themeColor="followedHyperlink"/>
      <w:u w:val="single"/>
    </w:rPr>
  </w:style>
  <w:style w:type="character" w:styleId="43">
    <w:name w:val="Hyperlink"/>
    <w:basedOn w:val="39"/>
    <w:qFormat/>
    <w:uiPriority w:val="99"/>
    <w:rPr>
      <w:color w:val="0000FF"/>
      <w:u w:val="single"/>
    </w:rPr>
  </w:style>
  <w:style w:type="character" w:styleId="44">
    <w:name w:val="annotation reference"/>
    <w:semiHidden/>
    <w:qFormat/>
    <w:uiPriority w:val="0"/>
    <w:rPr>
      <w:sz w:val="16"/>
      <w:szCs w:val="16"/>
    </w:rPr>
  </w:style>
  <w:style w:type="table" w:styleId="46">
    <w:name w:val="Table Grid"/>
    <w:basedOn w:val="4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7">
    <w:name w:val="Table Elegant"/>
    <w:basedOn w:val="45"/>
    <w:qFormat/>
    <w:uiPriority w:val="0"/>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48">
    <w:name w:val="Table Classic 1"/>
    <w:basedOn w:val="45"/>
    <w:qFormat/>
    <w:uiPriority w:val="0"/>
    <w:rPr>
      <w:rFonts w:ascii="Times New Roman" w:hAnsi="Times New Roman" w:eastAsia="宋体" w:cs="Times New Roman"/>
      <w:kern w:val="0"/>
      <w:sz w:val="20"/>
      <w:szCs w:val="20"/>
    </w:r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customStyle="1" w:styleId="49">
    <w:name w:val="标题 1 Char"/>
    <w:basedOn w:val="39"/>
    <w:link w:val="2"/>
    <w:qFormat/>
    <w:uiPriority w:val="0"/>
    <w:rPr>
      <w:rFonts w:ascii="Arial" w:hAnsi="Arial" w:eastAsia="宋体" w:cs="Times New Roman"/>
      <w:b/>
      <w:kern w:val="0"/>
      <w:sz w:val="24"/>
      <w:szCs w:val="20"/>
      <w:lang w:eastAsia="en-US"/>
    </w:rPr>
  </w:style>
  <w:style w:type="character" w:customStyle="1" w:styleId="50">
    <w:name w:val="标题 2 Char"/>
    <w:basedOn w:val="39"/>
    <w:link w:val="3"/>
    <w:qFormat/>
    <w:uiPriority w:val="9"/>
    <w:rPr>
      <w:rFonts w:asciiTheme="majorHAnsi" w:hAnsiTheme="majorHAnsi" w:eastAsiaTheme="majorEastAsia" w:cstheme="majorBidi"/>
      <w:b/>
      <w:bCs/>
      <w:sz w:val="32"/>
      <w:szCs w:val="32"/>
    </w:rPr>
  </w:style>
  <w:style w:type="character" w:customStyle="1" w:styleId="51">
    <w:name w:val="标题 3 Char"/>
    <w:basedOn w:val="39"/>
    <w:link w:val="4"/>
    <w:qFormat/>
    <w:uiPriority w:val="0"/>
    <w:rPr>
      <w:rFonts w:ascii="Arial" w:hAnsi="Arial" w:eastAsia="宋体" w:cs="Arial"/>
      <w:i/>
      <w:iCs/>
      <w:kern w:val="0"/>
      <w:sz w:val="24"/>
      <w:szCs w:val="20"/>
      <w:lang w:eastAsia="en-US"/>
    </w:rPr>
  </w:style>
  <w:style w:type="character" w:customStyle="1" w:styleId="52">
    <w:name w:val="标题 4 Char"/>
    <w:basedOn w:val="39"/>
    <w:link w:val="5"/>
    <w:qFormat/>
    <w:uiPriority w:val="0"/>
    <w:rPr>
      <w:rFonts w:ascii="Arial" w:hAnsi="Arial" w:eastAsia="宋体" w:cs="Arial"/>
      <w:i/>
      <w:iCs/>
      <w:kern w:val="0"/>
      <w:sz w:val="22"/>
      <w:szCs w:val="20"/>
      <w:lang w:eastAsia="en-US"/>
    </w:rPr>
  </w:style>
  <w:style w:type="character" w:customStyle="1" w:styleId="53">
    <w:name w:val="标题 5 Char"/>
    <w:basedOn w:val="39"/>
    <w:link w:val="6"/>
    <w:qFormat/>
    <w:uiPriority w:val="0"/>
    <w:rPr>
      <w:rFonts w:ascii="Courier New" w:hAnsi="Courier New" w:eastAsia="宋体" w:cs="Times New Roman"/>
      <w:kern w:val="0"/>
      <w:sz w:val="24"/>
      <w:szCs w:val="20"/>
      <w:lang w:eastAsia="en-US"/>
    </w:rPr>
  </w:style>
  <w:style w:type="character" w:customStyle="1" w:styleId="54">
    <w:name w:val="标题 6 Char"/>
    <w:basedOn w:val="39"/>
    <w:link w:val="7"/>
    <w:qFormat/>
    <w:uiPriority w:val="0"/>
    <w:rPr>
      <w:rFonts w:ascii="Times New Roman" w:hAnsi="Times New Roman" w:eastAsia="宋体" w:cs="Times New Roman"/>
      <w:kern w:val="0"/>
      <w:sz w:val="24"/>
      <w:szCs w:val="20"/>
      <w:lang w:eastAsia="en-US"/>
    </w:rPr>
  </w:style>
  <w:style w:type="character" w:customStyle="1" w:styleId="55">
    <w:name w:val="标题 7 Char"/>
    <w:basedOn w:val="39"/>
    <w:link w:val="8"/>
    <w:qFormat/>
    <w:uiPriority w:val="0"/>
    <w:rPr>
      <w:rFonts w:ascii="Times New Roman" w:hAnsi="Times New Roman" w:eastAsia="宋体" w:cs="Times New Roman"/>
      <w:b/>
      <w:kern w:val="0"/>
      <w:sz w:val="20"/>
      <w:szCs w:val="20"/>
      <w:lang w:eastAsia="en-US"/>
    </w:rPr>
  </w:style>
  <w:style w:type="character" w:customStyle="1" w:styleId="56">
    <w:name w:val="标题 8 Char"/>
    <w:basedOn w:val="39"/>
    <w:link w:val="9"/>
    <w:qFormat/>
    <w:uiPriority w:val="0"/>
    <w:rPr>
      <w:rFonts w:ascii="Times New Roman" w:hAnsi="Times New Roman" w:eastAsia="宋体" w:cs="Times New Roman"/>
      <w:i/>
      <w:iCs/>
      <w:kern w:val="0"/>
      <w:sz w:val="24"/>
      <w:szCs w:val="24"/>
      <w:lang w:eastAsia="en-US"/>
    </w:rPr>
  </w:style>
  <w:style w:type="character" w:customStyle="1" w:styleId="57">
    <w:name w:val="标题 9 Char"/>
    <w:basedOn w:val="39"/>
    <w:link w:val="10"/>
    <w:qFormat/>
    <w:uiPriority w:val="0"/>
    <w:rPr>
      <w:rFonts w:ascii="Arial" w:hAnsi="Arial" w:eastAsia="宋体" w:cs="Arial"/>
      <w:kern w:val="0"/>
      <w:sz w:val="22"/>
      <w:lang w:eastAsia="en-US"/>
    </w:rPr>
  </w:style>
  <w:style w:type="character" w:customStyle="1" w:styleId="58">
    <w:name w:val="批注文字 Char"/>
    <w:basedOn w:val="39"/>
    <w:link w:val="12"/>
    <w:semiHidden/>
    <w:qFormat/>
    <w:uiPriority w:val="0"/>
    <w:rPr>
      <w:sz w:val="24"/>
      <w:szCs w:val="24"/>
    </w:rPr>
  </w:style>
  <w:style w:type="character" w:customStyle="1" w:styleId="59">
    <w:name w:val="批注主题 Char"/>
    <w:basedOn w:val="58"/>
    <w:link w:val="11"/>
    <w:semiHidden/>
    <w:qFormat/>
    <w:uiPriority w:val="0"/>
    <w:rPr>
      <w:rFonts w:ascii="Arial" w:hAnsi="Arial" w:eastAsia="宋体" w:cs="Times New Roman"/>
      <w:b/>
      <w:bCs/>
      <w:kern w:val="0"/>
      <w:szCs w:val="20"/>
      <w:lang w:eastAsia="en-US"/>
    </w:rPr>
  </w:style>
  <w:style w:type="character" w:customStyle="1" w:styleId="60">
    <w:name w:val="正文文本 Char"/>
    <w:basedOn w:val="39"/>
    <w:link w:val="15"/>
    <w:qFormat/>
    <w:uiPriority w:val="0"/>
    <w:rPr>
      <w:sz w:val="24"/>
      <w:szCs w:val="24"/>
    </w:rPr>
  </w:style>
  <w:style w:type="character" w:customStyle="1" w:styleId="61">
    <w:name w:val="正文首行缩进 Char"/>
    <w:basedOn w:val="60"/>
    <w:link w:val="14"/>
    <w:qFormat/>
    <w:uiPriority w:val="0"/>
    <w:rPr>
      <w:rFonts w:ascii="Arial" w:hAnsi="Arial" w:eastAsia="宋体" w:cs="Times New Roman"/>
      <w:kern w:val="0"/>
      <w:szCs w:val="20"/>
      <w:lang w:val="zh-CN" w:eastAsia="en-US"/>
    </w:rPr>
  </w:style>
  <w:style w:type="character" w:customStyle="1" w:styleId="62">
    <w:name w:val="文档结构图 Char"/>
    <w:basedOn w:val="39"/>
    <w:link w:val="18"/>
    <w:semiHidden/>
    <w:qFormat/>
    <w:uiPriority w:val="0"/>
    <w:rPr>
      <w:rFonts w:ascii="Microsoft YaHei UI" w:eastAsia="Microsoft YaHei UI"/>
      <w:sz w:val="18"/>
      <w:szCs w:val="18"/>
    </w:rPr>
  </w:style>
  <w:style w:type="character" w:customStyle="1" w:styleId="63">
    <w:name w:val="正文文本 3 Char"/>
    <w:basedOn w:val="39"/>
    <w:link w:val="19"/>
    <w:qFormat/>
    <w:uiPriority w:val="0"/>
    <w:rPr>
      <w:rFonts w:ascii="Arial" w:hAnsi="Arial" w:eastAsia="宋体" w:cs="Times New Roman"/>
      <w:snapToGrid w:val="0"/>
      <w:color w:val="000000"/>
      <w:kern w:val="0"/>
      <w:sz w:val="24"/>
      <w:szCs w:val="20"/>
      <w:lang w:eastAsia="en-US"/>
    </w:rPr>
  </w:style>
  <w:style w:type="character" w:customStyle="1" w:styleId="64">
    <w:name w:val="正文文本缩进 Char"/>
    <w:basedOn w:val="39"/>
    <w:link w:val="20"/>
    <w:qFormat/>
    <w:uiPriority w:val="0"/>
    <w:rPr>
      <w:rFonts w:ascii="Arial" w:hAnsi="Arial" w:eastAsia="宋体" w:cs="Times New Roman"/>
      <w:kern w:val="0"/>
      <w:sz w:val="24"/>
      <w:szCs w:val="20"/>
      <w:lang w:eastAsia="en-US"/>
    </w:rPr>
  </w:style>
  <w:style w:type="character" w:customStyle="1" w:styleId="65">
    <w:name w:val="日期 Char"/>
    <w:basedOn w:val="39"/>
    <w:link w:val="25"/>
    <w:qFormat/>
    <w:uiPriority w:val="0"/>
    <w:rPr>
      <w:rFonts w:ascii="Arial" w:hAnsi="Arial" w:eastAsia="宋体" w:cs="Times New Roman"/>
      <w:kern w:val="0"/>
      <w:sz w:val="24"/>
      <w:szCs w:val="20"/>
      <w:lang w:eastAsia="en-US"/>
    </w:rPr>
  </w:style>
  <w:style w:type="character" w:customStyle="1" w:styleId="66">
    <w:name w:val="正文文本缩进 2 Char"/>
    <w:basedOn w:val="39"/>
    <w:link w:val="26"/>
    <w:qFormat/>
    <w:uiPriority w:val="0"/>
    <w:rPr>
      <w:rFonts w:ascii="Arial" w:hAnsi="Arial" w:eastAsia="宋体" w:cs="Times New Roman"/>
      <w:b/>
      <w:snapToGrid w:val="0"/>
      <w:color w:val="000000"/>
      <w:kern w:val="0"/>
      <w:sz w:val="24"/>
      <w:szCs w:val="20"/>
      <w:lang w:eastAsia="en-US"/>
    </w:rPr>
  </w:style>
  <w:style w:type="character" w:customStyle="1" w:styleId="67">
    <w:name w:val="批注框文本 Char"/>
    <w:basedOn w:val="39"/>
    <w:link w:val="27"/>
    <w:semiHidden/>
    <w:qFormat/>
    <w:uiPriority w:val="99"/>
    <w:rPr>
      <w:rFonts w:ascii="Heiti SC Light" w:eastAsia="Heiti SC Light"/>
      <w:sz w:val="18"/>
      <w:szCs w:val="18"/>
    </w:rPr>
  </w:style>
  <w:style w:type="character" w:customStyle="1" w:styleId="68">
    <w:name w:val="页脚 Char"/>
    <w:basedOn w:val="39"/>
    <w:link w:val="28"/>
    <w:qFormat/>
    <w:uiPriority w:val="0"/>
    <w:rPr>
      <w:sz w:val="18"/>
      <w:szCs w:val="18"/>
    </w:rPr>
  </w:style>
  <w:style w:type="character" w:customStyle="1" w:styleId="69">
    <w:name w:val="页眉 Char"/>
    <w:basedOn w:val="39"/>
    <w:link w:val="29"/>
    <w:qFormat/>
    <w:uiPriority w:val="99"/>
    <w:rPr>
      <w:sz w:val="18"/>
      <w:szCs w:val="18"/>
    </w:rPr>
  </w:style>
  <w:style w:type="character" w:customStyle="1" w:styleId="70">
    <w:name w:val="正文文本缩进 3 Char"/>
    <w:basedOn w:val="39"/>
    <w:link w:val="33"/>
    <w:qFormat/>
    <w:uiPriority w:val="0"/>
    <w:rPr>
      <w:rFonts w:ascii="Arial" w:hAnsi="Arial" w:eastAsia="宋体" w:cs="Times New Roman"/>
      <w:kern w:val="0"/>
      <w:sz w:val="24"/>
      <w:szCs w:val="20"/>
      <w:lang w:eastAsia="en-US"/>
    </w:rPr>
  </w:style>
  <w:style w:type="character" w:customStyle="1" w:styleId="71">
    <w:name w:val="正文文本 2 Char"/>
    <w:basedOn w:val="39"/>
    <w:link w:val="36"/>
    <w:qFormat/>
    <w:uiPriority w:val="0"/>
    <w:rPr>
      <w:rFonts w:ascii="Arial" w:hAnsi="Arial" w:eastAsia="宋体" w:cs="Times New Roman"/>
      <w:b/>
      <w:snapToGrid w:val="0"/>
      <w:color w:val="000000"/>
      <w:kern w:val="0"/>
      <w:sz w:val="24"/>
      <w:szCs w:val="20"/>
      <w:lang w:eastAsia="en-US"/>
    </w:rPr>
  </w:style>
  <w:style w:type="character" w:customStyle="1" w:styleId="72">
    <w:name w:val="标题 Char"/>
    <w:basedOn w:val="39"/>
    <w:link w:val="38"/>
    <w:qFormat/>
    <w:uiPriority w:val="0"/>
    <w:rPr>
      <w:rFonts w:ascii="Arial" w:hAnsi="Arial" w:eastAsia="宋体" w:cs="Arial"/>
      <w:b/>
      <w:kern w:val="0"/>
      <w:sz w:val="24"/>
      <w:szCs w:val="20"/>
      <w:lang w:eastAsia="en-US"/>
    </w:rPr>
  </w:style>
  <w:style w:type="table" w:customStyle="1" w:styleId="73">
    <w:name w:val="浅色底纹 - 强调文字颜色 11"/>
    <w:basedOn w:val="45"/>
    <w:qFormat/>
    <w:uiPriority w:val="60"/>
    <w:rPr>
      <w:rFonts w:ascii="Times New Roman" w:hAnsi="Times New Roman" w:eastAsia="宋体" w:cs="Times New Roman"/>
      <w:color w:val="2F5496" w:themeColor="accent1" w:themeShade="BF"/>
      <w:kern w:val="0"/>
      <w:sz w:val="22"/>
    </w:rPr>
    <w:tblPr>
      <w:tblBorders>
        <w:top w:val="single" w:color="4472C4" w:themeColor="accent1" w:sz="8" w:space="0"/>
        <w:bottom w:val="single" w:color="4472C4"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paragraph" w:customStyle="1" w:styleId="74">
    <w:name w:val="正文3"/>
    <w:link w:val="85"/>
    <w:qFormat/>
    <w:uiPriority w:val="0"/>
    <w:pPr>
      <w:snapToGrid w:val="0"/>
      <w:spacing w:before="120" w:after="120" w:line="400" w:lineRule="exact"/>
      <w:ind w:right="29"/>
    </w:pPr>
    <w:rPr>
      <w:rFonts w:ascii="华文楷体" w:hAnsi="华文楷体" w:eastAsia="华文楷体" w:cs="宋体"/>
      <w:kern w:val="0"/>
      <w:sz w:val="28"/>
      <w:szCs w:val="20"/>
      <w:lang w:val="en-US" w:eastAsia="en-US" w:bidi="ar-SA"/>
    </w:rPr>
  </w:style>
  <w:style w:type="paragraph" w:customStyle="1" w:styleId="75">
    <w:name w:val="Char Char Char Char Char Char Char Char Char Char Char Char"/>
    <w:basedOn w:val="18"/>
    <w:qFormat/>
    <w:uiPriority w:val="0"/>
    <w:pPr>
      <w:shd w:val="clear" w:color="auto" w:fill="000080"/>
    </w:pPr>
    <w:rPr>
      <w:rFonts w:ascii="Tahoma" w:hAnsi="Tahoma" w:eastAsia="宋体" w:cs="Times New Roman"/>
      <w:sz w:val="24"/>
      <w:szCs w:val="24"/>
    </w:rPr>
  </w:style>
  <w:style w:type="paragraph" w:customStyle="1" w:styleId="76">
    <w:name w:val="样式 !RS正文 + (符号) 华文楷体"/>
    <w:basedOn w:val="1"/>
    <w:link w:val="77"/>
    <w:qFormat/>
    <w:uiPriority w:val="0"/>
    <w:pPr>
      <w:widowControl/>
      <w:snapToGrid w:val="0"/>
      <w:spacing w:before="120" w:after="120" w:line="440" w:lineRule="exact"/>
      <w:ind w:left="2160" w:firstLine="475"/>
    </w:pPr>
    <w:rPr>
      <w:rFonts w:ascii="Arial" w:hAnsi="Arial" w:eastAsia="华文楷体" w:cs="宋体"/>
      <w:kern w:val="0"/>
      <w:szCs w:val="20"/>
    </w:rPr>
  </w:style>
  <w:style w:type="character" w:customStyle="1" w:styleId="77">
    <w:name w:val="样式 !RS正文 + (符号) 华文楷体 Char"/>
    <w:basedOn w:val="39"/>
    <w:link w:val="76"/>
    <w:qFormat/>
    <w:uiPriority w:val="0"/>
    <w:rPr>
      <w:rFonts w:ascii="Arial" w:hAnsi="Arial" w:eastAsia="华文楷体" w:cs="宋体"/>
      <w:kern w:val="0"/>
      <w:sz w:val="24"/>
      <w:szCs w:val="20"/>
    </w:rPr>
  </w:style>
  <w:style w:type="paragraph" w:customStyle="1" w:styleId="78">
    <w:name w:val="Number Bullet"/>
    <w:basedOn w:val="1"/>
    <w:qFormat/>
    <w:uiPriority w:val="0"/>
    <w:pPr>
      <w:widowControl/>
      <w:tabs>
        <w:tab w:val="left" w:pos="360"/>
      </w:tabs>
      <w:spacing w:line="360" w:lineRule="auto"/>
      <w:ind w:left="360" w:hanging="360"/>
      <w:jc w:val="left"/>
    </w:pPr>
    <w:rPr>
      <w:rFonts w:ascii="Times New Roman" w:hAnsi="Times New Roman" w:eastAsia="宋体" w:cs="Times New Roman"/>
      <w:kern w:val="0"/>
      <w:sz w:val="20"/>
      <w:szCs w:val="20"/>
      <w:lang w:eastAsia="en-US"/>
    </w:rPr>
  </w:style>
  <w:style w:type="paragraph" w:customStyle="1" w:styleId="79">
    <w:name w:val="_Style 54"/>
    <w:qFormat/>
    <w:uiPriority w:val="0"/>
    <w:rPr>
      <w:rFonts w:ascii="Arial" w:hAnsi="Arial" w:eastAsia="宋体" w:cs="Times New Roman"/>
      <w:kern w:val="0"/>
      <w:sz w:val="24"/>
      <w:szCs w:val="20"/>
      <w:lang w:val="en-US" w:eastAsia="en-US" w:bidi="ar-SA"/>
    </w:rPr>
  </w:style>
  <w:style w:type="paragraph" w:customStyle="1" w:styleId="80">
    <w:name w:val="Figure Caption"/>
    <w:basedOn w:val="1"/>
    <w:qFormat/>
    <w:uiPriority w:val="0"/>
    <w:pPr>
      <w:widowControl/>
      <w:spacing w:before="120"/>
      <w:jc w:val="center"/>
    </w:pPr>
    <w:rPr>
      <w:rFonts w:ascii="Times New Roman" w:hAnsi="Times New Roman" w:eastAsia="宋体" w:cs="Times New Roman"/>
      <w:b/>
      <w:kern w:val="0"/>
      <w:szCs w:val="20"/>
      <w:lang w:eastAsia="en-US"/>
    </w:rPr>
  </w:style>
  <w:style w:type="paragraph" w:customStyle="1" w:styleId="81">
    <w:name w:val="Table Header"/>
    <w:basedOn w:val="1"/>
    <w:qFormat/>
    <w:uiPriority w:val="0"/>
    <w:pPr>
      <w:keepNext/>
      <w:widowControl/>
      <w:spacing w:after="120"/>
      <w:jc w:val="center"/>
    </w:pPr>
    <w:rPr>
      <w:rFonts w:ascii="Times New Roman" w:hAnsi="Times New Roman" w:eastAsia="宋体" w:cs="Times New Roman"/>
      <w:b/>
      <w:kern w:val="0"/>
      <w:szCs w:val="20"/>
      <w:lang w:eastAsia="en-US"/>
    </w:rPr>
  </w:style>
  <w:style w:type="paragraph" w:customStyle="1" w:styleId="82">
    <w:name w:val="table entry"/>
    <w:basedOn w:val="19"/>
    <w:qFormat/>
    <w:uiPriority w:val="0"/>
    <w:pPr>
      <w:overflowPunct w:val="0"/>
      <w:autoSpaceDE w:val="0"/>
      <w:autoSpaceDN w:val="0"/>
      <w:adjustRightInd w:val="0"/>
      <w:spacing w:line="240" w:lineRule="auto"/>
      <w:jc w:val="both"/>
      <w:textAlignment w:val="baseline"/>
    </w:pPr>
    <w:rPr>
      <w:rFonts w:ascii="Times New Roman" w:hAnsi="Times New Roman"/>
      <w:snapToGrid/>
      <w:color w:val="auto"/>
      <w:sz w:val="20"/>
    </w:rPr>
  </w:style>
  <w:style w:type="paragraph" w:customStyle="1" w:styleId="83">
    <w:name w:val="Bullet"/>
    <w:basedOn w:val="1"/>
    <w:qFormat/>
    <w:uiPriority w:val="0"/>
    <w:pPr>
      <w:widowControl/>
      <w:numPr>
        <w:ilvl w:val="0"/>
        <w:numId w:val="3"/>
      </w:numPr>
    </w:pPr>
    <w:rPr>
      <w:rFonts w:ascii="Times New Roman" w:hAnsi="Times New Roman" w:eastAsia="宋体" w:cs="Times New Roman"/>
      <w:kern w:val="0"/>
      <w:szCs w:val="20"/>
      <w:lang w:eastAsia="en-US"/>
    </w:rPr>
  </w:style>
  <w:style w:type="paragraph" w:customStyle="1" w:styleId="84">
    <w:name w:val="Char Char Char Char Char Char Char Char Char Char Char Char Char1 Char Char Char Char 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character" w:customStyle="1" w:styleId="85">
    <w:name w:val="正文 Char"/>
    <w:link w:val="74"/>
    <w:qFormat/>
    <w:uiPriority w:val="0"/>
    <w:rPr>
      <w:rFonts w:ascii="华文楷体" w:hAnsi="华文楷体" w:eastAsia="华文楷体" w:cs="宋体"/>
      <w:kern w:val="0"/>
      <w:sz w:val="28"/>
      <w:szCs w:val="20"/>
      <w:lang w:eastAsia="en-US"/>
    </w:rPr>
  </w:style>
  <w:style w:type="paragraph" w:customStyle="1" w:styleId="86">
    <w:name w:val="!RS正文"/>
    <w:basedOn w:val="1"/>
    <w:link w:val="87"/>
    <w:qFormat/>
    <w:uiPriority w:val="0"/>
    <w:pPr>
      <w:widowControl/>
      <w:snapToGrid w:val="0"/>
      <w:spacing w:before="120" w:after="120" w:line="440" w:lineRule="exact"/>
      <w:ind w:left="2160" w:firstLine="475"/>
    </w:pPr>
    <w:rPr>
      <w:rFonts w:ascii="Arial" w:hAnsi="Arial" w:eastAsia="华文楷体" w:cs="宋体"/>
      <w:kern w:val="0"/>
      <w:szCs w:val="20"/>
    </w:rPr>
  </w:style>
  <w:style w:type="character" w:customStyle="1" w:styleId="87">
    <w:name w:val="!RS正文 Char"/>
    <w:link w:val="86"/>
    <w:qFormat/>
    <w:uiPriority w:val="0"/>
    <w:rPr>
      <w:rFonts w:ascii="Arial" w:hAnsi="Arial" w:eastAsia="华文楷体" w:cs="宋体"/>
      <w:kern w:val="0"/>
      <w:sz w:val="24"/>
      <w:szCs w:val="20"/>
    </w:rPr>
  </w:style>
  <w:style w:type="paragraph" w:customStyle="1" w:styleId="88">
    <w:name w:val="Numbered list 2.2"/>
    <w:basedOn w:val="3"/>
    <w:next w:val="1"/>
    <w:qFormat/>
    <w:uiPriority w:val="0"/>
    <w:pPr>
      <w:tabs>
        <w:tab w:val="left" w:pos="737"/>
      </w:tabs>
      <w:spacing w:before="240" w:after="60"/>
      <w:ind w:left="737" w:hanging="737"/>
      <w:jc w:val="left"/>
    </w:pPr>
    <w:rPr>
      <w:rFonts w:ascii="Futura Bk" w:hAnsi="Futura Bk"/>
      <w:sz w:val="24"/>
    </w:rPr>
  </w:style>
  <w:style w:type="paragraph" w:customStyle="1" w:styleId="89">
    <w:name w:val="Table_Sm_Heading_bogus"/>
    <w:basedOn w:val="1"/>
    <w:qFormat/>
    <w:uiPriority w:val="0"/>
    <w:pPr>
      <w:keepNext/>
      <w:keepLines/>
      <w:widowControl/>
      <w:numPr>
        <w:ilvl w:val="0"/>
        <w:numId w:val="4"/>
      </w:numPr>
      <w:spacing w:before="60" w:after="40"/>
      <w:jc w:val="center"/>
    </w:pPr>
    <w:rPr>
      <w:rFonts w:ascii="Futura Bk" w:hAnsi="Futura Bk" w:eastAsia="宋体" w:cs="Times New Roman"/>
      <w:b/>
      <w:kern w:val="0"/>
      <w:sz w:val="16"/>
      <w:szCs w:val="20"/>
      <w:lang w:eastAsia="en-US"/>
    </w:rPr>
  </w:style>
  <w:style w:type="paragraph" w:customStyle="1" w:styleId="90">
    <w:name w:val="Table_not_used"/>
    <w:basedOn w:val="1"/>
    <w:qFormat/>
    <w:uiPriority w:val="0"/>
    <w:pPr>
      <w:widowControl/>
      <w:numPr>
        <w:ilvl w:val="1"/>
        <w:numId w:val="4"/>
      </w:numPr>
      <w:spacing w:before="40" w:after="40"/>
      <w:jc w:val="right"/>
    </w:pPr>
    <w:rPr>
      <w:rFonts w:ascii="Futura Bk" w:hAnsi="Futura Bk" w:eastAsia="宋体" w:cs="Times New Roman"/>
      <w:kern w:val="0"/>
      <w:sz w:val="20"/>
      <w:szCs w:val="20"/>
      <w:lang w:eastAsia="en-US"/>
    </w:rPr>
  </w:style>
  <w:style w:type="paragraph" w:customStyle="1" w:styleId="91">
    <w:name w:val="Bullet with text 2"/>
    <w:basedOn w:val="1"/>
    <w:qFormat/>
    <w:uiPriority w:val="0"/>
    <w:pPr>
      <w:widowControl/>
      <w:numPr>
        <w:ilvl w:val="0"/>
        <w:numId w:val="5"/>
      </w:numPr>
      <w:jc w:val="left"/>
    </w:pPr>
    <w:rPr>
      <w:rFonts w:ascii="Futura Bk" w:hAnsi="Futura Bk" w:eastAsia="宋体" w:cs="Times New Roman"/>
      <w:kern w:val="0"/>
      <w:sz w:val="20"/>
      <w:szCs w:val="20"/>
      <w:lang w:eastAsia="en-US"/>
    </w:rPr>
  </w:style>
  <w:style w:type="paragraph" w:customStyle="1" w:styleId="92">
    <w:name w:val="Numbered list 2.1"/>
    <w:basedOn w:val="2"/>
    <w:next w:val="1"/>
    <w:qFormat/>
    <w:uiPriority w:val="0"/>
    <w:pPr>
      <w:numPr>
        <w:numId w:val="6"/>
      </w:numPr>
      <w:tabs>
        <w:tab w:val="left" w:pos="737"/>
      </w:tabs>
      <w:spacing w:before="240" w:after="60"/>
    </w:pPr>
    <w:rPr>
      <w:rFonts w:ascii="Futura Bk" w:hAnsi="Futura Bk"/>
      <w:kern w:val="28"/>
      <w:sz w:val="28"/>
    </w:rPr>
  </w:style>
  <w:style w:type="paragraph" w:customStyle="1" w:styleId="93">
    <w:name w:val="Numbered list 2.3"/>
    <w:basedOn w:val="4"/>
    <w:next w:val="1"/>
    <w:qFormat/>
    <w:uiPriority w:val="0"/>
    <w:pPr>
      <w:numPr>
        <w:numId w:val="6"/>
      </w:numPr>
      <w:tabs>
        <w:tab w:val="left" w:pos="737"/>
        <w:tab w:val="left" w:pos="1080"/>
        <w:tab w:val="left" w:pos="1440"/>
        <w:tab w:val="clear" w:pos="720"/>
      </w:tabs>
      <w:spacing w:before="240" w:after="60"/>
      <w:jc w:val="left"/>
    </w:pPr>
    <w:rPr>
      <w:rFonts w:ascii="Futura Bk" w:hAnsi="Futura Bk" w:cs="Times New Roman"/>
      <w:b/>
      <w:i w:val="0"/>
      <w:iCs w:val="0"/>
      <w:sz w:val="22"/>
    </w:rPr>
  </w:style>
  <w:style w:type="paragraph" w:customStyle="1" w:styleId="94">
    <w:name w:val="Table_Sm_Heading_Right"/>
    <w:basedOn w:val="1"/>
    <w:qFormat/>
    <w:uiPriority w:val="0"/>
    <w:pPr>
      <w:keepNext/>
      <w:keepLines/>
      <w:widowControl/>
      <w:spacing w:before="60" w:after="40"/>
      <w:jc w:val="right"/>
    </w:pPr>
    <w:rPr>
      <w:rFonts w:ascii="Futura Bk" w:hAnsi="Futura Bk" w:eastAsia="宋体" w:cs="Times New Roman"/>
      <w:b/>
      <w:kern w:val="0"/>
      <w:sz w:val="16"/>
      <w:szCs w:val="20"/>
      <w:lang w:eastAsia="en-US"/>
    </w:rPr>
  </w:style>
  <w:style w:type="paragraph" w:customStyle="1" w:styleId="95">
    <w:name w:val="Appendix 2"/>
    <w:basedOn w:val="1"/>
    <w:qFormat/>
    <w:uiPriority w:val="0"/>
    <w:pPr>
      <w:keepNext/>
      <w:widowControl/>
      <w:numPr>
        <w:ilvl w:val="0"/>
        <w:numId w:val="7"/>
      </w:numPr>
      <w:tabs>
        <w:tab w:val="left" w:pos="432"/>
      </w:tabs>
      <w:autoSpaceDE w:val="0"/>
      <w:autoSpaceDN w:val="0"/>
      <w:spacing w:after="240"/>
      <w:ind w:left="432" w:hanging="432"/>
      <w:jc w:val="left"/>
    </w:pPr>
    <w:rPr>
      <w:rFonts w:ascii="Arial" w:hAnsi="Arial" w:eastAsia="宋体" w:cs="Arial"/>
      <w:b/>
      <w:bCs/>
      <w:kern w:val="0"/>
      <w:sz w:val="32"/>
      <w:szCs w:val="32"/>
      <w:lang w:eastAsia="en-US"/>
    </w:rPr>
  </w:style>
  <w:style w:type="paragraph" w:customStyle="1" w:styleId="96">
    <w:name w:val="Bullet with text 3"/>
    <w:basedOn w:val="1"/>
    <w:qFormat/>
    <w:uiPriority w:val="0"/>
    <w:pPr>
      <w:widowControl/>
      <w:numPr>
        <w:ilvl w:val="0"/>
        <w:numId w:val="8"/>
      </w:numPr>
      <w:jc w:val="left"/>
    </w:pPr>
    <w:rPr>
      <w:rFonts w:ascii="Futura Bk" w:hAnsi="Futura Bk" w:eastAsia="宋体" w:cs="Times New Roman"/>
      <w:kern w:val="0"/>
      <w:sz w:val="20"/>
      <w:szCs w:val="20"/>
      <w:lang w:eastAsia="en-US"/>
    </w:rPr>
  </w:style>
  <w:style w:type="paragraph" w:customStyle="1" w:styleId="97">
    <w:name w:val="!RSlist7"/>
    <w:basedOn w:val="74"/>
    <w:link w:val="99"/>
    <w:qFormat/>
    <w:uiPriority w:val="0"/>
    <w:pPr>
      <w:numPr>
        <w:ilvl w:val="0"/>
        <w:numId w:val="9"/>
      </w:numPr>
      <w:spacing w:before="60" w:after="60"/>
      <w:ind w:right="0"/>
      <w:jc w:val="both"/>
    </w:pPr>
    <w:rPr>
      <w:rFonts w:ascii="Arial" w:hAnsi="Arial" w:cs="Times New Roman"/>
      <w:sz w:val="24"/>
      <w:lang w:val="zh-CN" w:eastAsia="zh-CN"/>
    </w:rPr>
  </w:style>
  <w:style w:type="paragraph" w:customStyle="1" w:styleId="98">
    <w:name w:val="!RSlist8"/>
    <w:basedOn w:val="1"/>
    <w:qFormat/>
    <w:uiPriority w:val="0"/>
    <w:pPr>
      <w:widowControl/>
      <w:numPr>
        <w:ilvl w:val="1"/>
        <w:numId w:val="9"/>
      </w:numPr>
      <w:tabs>
        <w:tab w:val="left" w:pos="3830"/>
      </w:tabs>
      <w:spacing w:before="60" w:after="60" w:line="360" w:lineRule="exact"/>
      <w:ind w:left="3844" w:hanging="590"/>
    </w:pPr>
    <w:rPr>
      <w:rFonts w:ascii="Arial" w:hAnsi="Arial" w:eastAsia="华文楷体" w:cs="Arial"/>
      <w:bCs/>
      <w:iCs/>
      <w:color w:val="000000"/>
    </w:rPr>
  </w:style>
  <w:style w:type="character" w:customStyle="1" w:styleId="99">
    <w:name w:val="!RSlist7 Char"/>
    <w:link w:val="97"/>
    <w:qFormat/>
    <w:uiPriority w:val="0"/>
    <w:rPr>
      <w:rFonts w:ascii="Arial" w:hAnsi="Arial" w:eastAsia="华文楷体" w:cs="Times New Roman"/>
      <w:kern w:val="0"/>
      <w:sz w:val="24"/>
      <w:szCs w:val="20"/>
      <w:lang w:val="zh-CN"/>
    </w:rPr>
  </w:style>
  <w:style w:type="paragraph" w:customStyle="1" w:styleId="100">
    <w:name w:val="Table Text"/>
    <w:basedOn w:val="1"/>
    <w:qFormat/>
    <w:uiPriority w:val="0"/>
    <w:pPr>
      <w:widowControl/>
      <w:tabs>
        <w:tab w:val="left" w:pos="720"/>
      </w:tabs>
      <w:spacing w:after="240"/>
      <w:jc w:val="left"/>
    </w:pPr>
    <w:rPr>
      <w:rFonts w:ascii="Arial" w:hAnsi="Arial" w:eastAsia="宋体" w:cs="Times New Roman"/>
      <w:kern w:val="0"/>
      <w:sz w:val="20"/>
      <w:szCs w:val="20"/>
      <w:lang w:eastAsia="en-US"/>
    </w:rPr>
  </w:style>
  <w:style w:type="paragraph" w:customStyle="1" w:styleId="101">
    <w:name w:val="Table Subheading"/>
    <w:basedOn w:val="1"/>
    <w:qFormat/>
    <w:uiPriority w:val="0"/>
    <w:pPr>
      <w:widowControl/>
      <w:spacing w:before="60" w:after="60"/>
      <w:jc w:val="left"/>
    </w:pPr>
    <w:rPr>
      <w:rFonts w:ascii="Times New Roman" w:hAnsi="Times New Roman" w:eastAsia="PMingLiU" w:cs="Times New Roman"/>
      <w:b/>
      <w:kern w:val="0"/>
      <w:sz w:val="20"/>
      <w:szCs w:val="20"/>
      <w:lang w:eastAsia="en-US"/>
    </w:rPr>
  </w:style>
  <w:style w:type="paragraph" w:styleId="102">
    <w:name w:val="List Paragraph"/>
    <w:basedOn w:val="1"/>
    <w:qFormat/>
    <w:uiPriority w:val="34"/>
    <w:pPr>
      <w:widowControl/>
      <w:ind w:firstLine="420" w:firstLineChars="200"/>
      <w:jc w:val="left"/>
    </w:pPr>
    <w:rPr>
      <w:rFonts w:ascii="Arial" w:hAnsi="Arial" w:eastAsia="宋体" w:cs="Times New Roman"/>
      <w:kern w:val="0"/>
      <w:szCs w:val="20"/>
      <w:lang w:eastAsia="en-US"/>
    </w:rPr>
  </w:style>
  <w:style w:type="paragraph" w:customStyle="1" w:styleId="103">
    <w:name w:val="Char1"/>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104">
    <w:name w:val="文档正文"/>
    <w:basedOn w:val="1"/>
    <w:link w:val="117"/>
    <w:qFormat/>
    <w:uiPriority w:val="0"/>
    <w:pPr>
      <w:adjustRightInd w:val="0"/>
      <w:spacing w:line="480" w:lineRule="atLeast"/>
      <w:ind w:firstLine="567"/>
      <w:textAlignment w:val="baseline"/>
    </w:pPr>
    <w:rPr>
      <w:rFonts w:ascii="长城仿宋" w:hAnsi="Times New Roman" w:eastAsia="宋体" w:cs="Times New Roman"/>
      <w:kern w:val="0"/>
      <w:szCs w:val="20"/>
      <w:lang w:val="zh-CN"/>
    </w:rPr>
  </w:style>
  <w:style w:type="paragraph" w:customStyle="1" w:styleId="105">
    <w:name w:val="Char Char Char Char Char Char Char Char Char Char Char Char Char1"/>
    <w:basedOn w:val="1"/>
    <w:qFormat/>
    <w:uiPriority w:val="0"/>
    <w:pPr>
      <w:widowControl/>
      <w:spacing w:after="160" w:line="240" w:lineRule="exact"/>
      <w:jc w:val="left"/>
    </w:pPr>
    <w:rPr>
      <w:rFonts w:ascii="Verdana" w:hAnsi="Verdana" w:eastAsia="宋体" w:cs="Times New Roman"/>
      <w:kern w:val="0"/>
      <w:sz w:val="20"/>
      <w:szCs w:val="20"/>
      <w:lang w:eastAsia="en-US"/>
    </w:rPr>
  </w:style>
  <w:style w:type="character" w:customStyle="1" w:styleId="106">
    <w:name w:val="postbody1"/>
    <w:qFormat/>
    <w:uiPriority w:val="0"/>
    <w:rPr>
      <w:rFonts w:ascii="Tahoma" w:hAnsi="Tahoma" w:eastAsia="宋体"/>
      <w:kern w:val="2"/>
      <w:sz w:val="20"/>
      <w:szCs w:val="20"/>
      <w:lang w:val="en-US" w:eastAsia="zh-CN" w:bidi="ar-SA"/>
    </w:rPr>
  </w:style>
  <w:style w:type="character" w:customStyle="1" w:styleId="107">
    <w:name w:val="正文缩进 Char"/>
    <w:link w:val="16"/>
    <w:qFormat/>
    <w:uiPriority w:val="0"/>
    <w:rPr>
      <w:rFonts w:ascii="Times New Roman" w:hAnsi="Times New Roman" w:eastAsia="宋体" w:cs="Times New Roman"/>
      <w:kern w:val="0"/>
      <w:szCs w:val="20"/>
    </w:rPr>
  </w:style>
  <w:style w:type="paragraph" w:customStyle="1" w:styleId="108">
    <w:name w:val="题头内容"/>
    <w:basedOn w:val="1"/>
    <w:qFormat/>
    <w:uiPriority w:val="0"/>
    <w:pPr>
      <w:adjustRightInd w:val="0"/>
      <w:spacing w:before="120" w:after="120" w:line="312" w:lineRule="atLeast"/>
      <w:ind w:right="879" w:firstLine="839"/>
      <w:jc w:val="center"/>
      <w:textAlignment w:val="baseline"/>
    </w:pPr>
    <w:rPr>
      <w:rFonts w:ascii="黑体" w:hAnsi="Times New Roman" w:eastAsia="黑体" w:cs="Times New Roman"/>
      <w:kern w:val="0"/>
      <w:sz w:val="32"/>
      <w:szCs w:val="20"/>
    </w:rPr>
  </w:style>
  <w:style w:type="paragraph" w:customStyle="1" w:styleId="109">
    <w:name w:val="Char Char1 Char Char"/>
    <w:basedOn w:val="1"/>
    <w:qFormat/>
    <w:uiPriority w:val="0"/>
    <w:rPr>
      <w:rFonts w:ascii="Tahoma" w:hAnsi="Tahoma" w:eastAsia="宋体" w:cs="Times New Roman"/>
    </w:rPr>
  </w:style>
  <w:style w:type="paragraph" w:customStyle="1" w:styleId="110">
    <w:name w:val="正文小四（首行缩进两字）"/>
    <w:qFormat/>
    <w:uiPriority w:val="0"/>
    <w:pPr>
      <w:spacing w:line="360" w:lineRule="auto"/>
      <w:ind w:firstLine="200" w:firstLineChars="200"/>
    </w:pPr>
    <w:rPr>
      <w:rFonts w:ascii="Times New Roman" w:hAnsi="Times New Roman" w:eastAsia="宋体" w:cs="Times New Roman"/>
      <w:kern w:val="0"/>
      <w:sz w:val="24"/>
      <w:szCs w:val="20"/>
      <w:lang w:val="en-US" w:eastAsia="zh-CN" w:bidi="ar-SA"/>
    </w:rPr>
  </w:style>
  <w:style w:type="paragraph" w:customStyle="1" w:styleId="111">
    <w:name w:val="Char Char Char Char 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112">
    <w:name w:val="正文6"/>
    <w:basedOn w:val="1"/>
    <w:qFormat/>
    <w:uiPriority w:val="0"/>
    <w:pPr>
      <w:numPr>
        <w:ilvl w:val="0"/>
        <w:numId w:val="10"/>
      </w:numPr>
      <w:spacing w:before="60" w:after="60" w:line="360" w:lineRule="auto"/>
    </w:pPr>
    <w:rPr>
      <w:rFonts w:ascii="Times New Roman" w:hAnsi="Times New Roman" w:eastAsia="宋体" w:cs="Times New Roman"/>
    </w:rPr>
  </w:style>
  <w:style w:type="paragraph" w:customStyle="1" w:styleId="113">
    <w:name w:val="Char Char1"/>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114">
    <w:name w:val="BP body text"/>
    <w:basedOn w:val="1"/>
    <w:qFormat/>
    <w:uiPriority w:val="0"/>
    <w:pPr>
      <w:widowControl/>
      <w:spacing w:before="240" w:after="240" w:line="360" w:lineRule="auto"/>
      <w:ind w:right="284" w:firstLine="454"/>
    </w:pPr>
    <w:rPr>
      <w:rFonts w:ascii="Arial" w:hAnsi="Arial" w:eastAsia="宋体" w:cs="Arial"/>
      <w:kern w:val="0"/>
      <w:sz w:val="22"/>
    </w:rPr>
  </w:style>
  <w:style w:type="paragraph" w:styleId="115">
    <w:name w:val="No Spacing"/>
    <w:link w:val="116"/>
    <w:qFormat/>
    <w:uiPriority w:val="1"/>
    <w:pPr>
      <w:widowControl w:val="0"/>
      <w:jc w:val="both"/>
    </w:pPr>
    <w:rPr>
      <w:rFonts w:ascii="Calibri" w:hAnsi="Calibri" w:eastAsia="宋体" w:cs="Times New Roman"/>
      <w:kern w:val="2"/>
      <w:sz w:val="21"/>
      <w:szCs w:val="22"/>
      <w:lang w:val="en-US" w:eastAsia="zh-CN" w:bidi="ar-SA"/>
    </w:rPr>
  </w:style>
  <w:style w:type="character" w:customStyle="1" w:styleId="116">
    <w:name w:val="无间隔 Char"/>
    <w:link w:val="115"/>
    <w:qFormat/>
    <w:uiPriority w:val="1"/>
    <w:rPr>
      <w:rFonts w:ascii="Calibri" w:hAnsi="Calibri" w:eastAsia="宋体" w:cs="Times New Roman"/>
    </w:rPr>
  </w:style>
  <w:style w:type="character" w:customStyle="1" w:styleId="117">
    <w:name w:val="文档正文 Char"/>
    <w:link w:val="104"/>
    <w:qFormat/>
    <w:uiPriority w:val="0"/>
    <w:rPr>
      <w:rFonts w:ascii="长城仿宋" w:hAnsi="Times New Roman" w:eastAsia="宋体" w:cs="Times New Roman"/>
      <w:kern w:val="0"/>
      <w:sz w:val="24"/>
      <w:szCs w:val="20"/>
      <w:lang w:val="zh-CN"/>
    </w:rPr>
  </w:style>
  <w:style w:type="paragraph" w:customStyle="1" w:styleId="118">
    <w:name w:val="listt"/>
    <w:basedOn w:val="1"/>
    <w:qFormat/>
    <w:uiPriority w:val="0"/>
    <w:pPr>
      <w:tabs>
        <w:tab w:val="left" w:pos="360"/>
      </w:tabs>
      <w:adjustRightInd w:val="0"/>
      <w:spacing w:before="100" w:after="100" w:line="360" w:lineRule="auto"/>
      <w:ind w:firstLine="425"/>
      <w:jc w:val="left"/>
    </w:pPr>
    <w:rPr>
      <w:rFonts w:ascii="宋体" w:hAnsi="宋体" w:eastAsia="宋体" w:cs="Times New Roman"/>
      <w:bCs/>
      <w:sz w:val="21"/>
      <w:szCs w:val="20"/>
    </w:rPr>
  </w:style>
  <w:style w:type="character" w:customStyle="1" w:styleId="119">
    <w:name w:val="访问过的超链接1"/>
    <w:basedOn w:val="39"/>
    <w:semiHidden/>
    <w:unhideWhenUsed/>
    <w:qFormat/>
    <w:uiPriority w:val="99"/>
    <w:rPr>
      <w:color w:val="954F72"/>
      <w:u w:val="single"/>
    </w:rPr>
  </w:style>
  <w:style w:type="paragraph" w:customStyle="1" w:styleId="120">
    <w:name w:val="_Style 118"/>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customStyle="1" w:styleId="121">
    <w:name w:val="_Style 119"/>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customStyle="1" w:styleId="122">
    <w:name w:val="Table Heading"/>
    <w:basedOn w:val="1"/>
    <w:qFormat/>
    <w:uiPriority w:val="0"/>
    <w:pPr>
      <w:widowControl/>
      <w:spacing w:before="40" w:after="240"/>
    </w:pPr>
    <w:rPr>
      <w:rFonts w:ascii="Arial" w:hAnsi="Arial" w:eastAsia="宋体" w:cs="Times New Roman"/>
      <w:b/>
      <w:kern w:val="0"/>
      <w:sz w:val="20"/>
      <w:szCs w:val="20"/>
      <w:lang w:eastAsia="en-US"/>
    </w:rPr>
  </w:style>
  <w:style w:type="paragraph" w:customStyle="1" w:styleId="123">
    <w:name w:val="Char Char1 Char Char Char Char Char Char Char Char Char Char Char Char Char Char Char Char Char Char1 Char Char Char Char1"/>
    <w:basedOn w:val="1"/>
    <w:qFormat/>
    <w:uiPriority w:val="0"/>
    <w:pPr>
      <w:spacing w:line="360" w:lineRule="auto"/>
      <w:jc w:val="left"/>
    </w:pPr>
    <w:rPr>
      <w:rFonts w:ascii="宋体" w:hAnsi="宋体" w:eastAsia="宋体" w:cs="Times New Roman"/>
      <w:sz w:val="22"/>
    </w:rPr>
  </w:style>
  <w:style w:type="paragraph" w:customStyle="1" w:styleId="124">
    <w:name w:val="2return"/>
    <w:basedOn w:val="1"/>
    <w:qFormat/>
    <w:uiPriority w:val="0"/>
    <w:pPr>
      <w:widowControl/>
      <w:spacing w:before="100" w:beforeAutospacing="1" w:after="100" w:afterAutospacing="1"/>
      <w:jc w:val="left"/>
    </w:pPr>
    <w:rPr>
      <w:rFonts w:ascii="Times New Roman" w:hAnsi="Times New Roman" w:eastAsia="宋体" w:cs="Times New Roman"/>
      <w:kern w:val="0"/>
    </w:rPr>
  </w:style>
  <w:style w:type="paragraph" w:customStyle="1" w:styleId="125">
    <w:name w:val="列出段落1"/>
    <w:basedOn w:val="1"/>
    <w:qFormat/>
    <w:uiPriority w:val="0"/>
    <w:pPr>
      <w:ind w:firstLine="420" w:firstLineChars="200"/>
    </w:pPr>
    <w:rPr>
      <w:rFonts w:ascii="Calibri" w:hAnsi="Calibri" w:eastAsia="宋体" w:cs="Times New Roman"/>
      <w:sz w:val="21"/>
      <w:szCs w:val="22"/>
    </w:rPr>
  </w:style>
  <w:style w:type="character" w:customStyle="1" w:styleId="126">
    <w:name w:val="书籍标题1"/>
    <w:basedOn w:val="39"/>
    <w:qFormat/>
    <w:uiPriority w:val="33"/>
    <w:rPr>
      <w:b/>
      <w:bCs/>
      <w:smallCaps/>
      <w:spacing w:val="5"/>
    </w:rPr>
  </w:style>
  <w:style w:type="paragraph" w:customStyle="1" w:styleId="127">
    <w:name w:val="WPSOffice手动目录 1"/>
    <w:qFormat/>
    <w:uiPriority w:val="0"/>
    <w:rPr>
      <w:rFonts w:asciiTheme="minorHAnsi" w:hAnsiTheme="minorHAnsi" w:eastAsiaTheme="minorEastAsia" w:cstheme="minorBidi"/>
      <w:kern w:val="0"/>
      <w:sz w:val="20"/>
      <w:szCs w:val="20"/>
      <w:lang w:val="en-US" w:eastAsia="zh-CN" w:bidi="ar-SA"/>
    </w:rPr>
  </w:style>
  <w:style w:type="paragraph" w:customStyle="1" w:styleId="128">
    <w:name w:val="WPSOffice手动目录 2"/>
    <w:qFormat/>
    <w:uiPriority w:val="0"/>
    <w:pPr>
      <w:ind w:left="200" w:leftChars="200"/>
    </w:pPr>
    <w:rPr>
      <w:rFonts w:asciiTheme="minorHAnsi" w:hAnsiTheme="minorHAnsi" w:eastAsiaTheme="minorEastAsia" w:cstheme="minorBidi"/>
      <w:kern w:val="0"/>
      <w:sz w:val="20"/>
      <w:szCs w:val="20"/>
      <w:lang w:val="en-US" w:eastAsia="zh-CN" w:bidi="ar-SA"/>
    </w:rPr>
  </w:style>
  <w:style w:type="paragraph" w:customStyle="1" w:styleId="129">
    <w:name w:val="WPSOffice手动目录 3"/>
    <w:uiPriority w:val="0"/>
    <w:pPr>
      <w:ind w:left="400" w:leftChars="400"/>
    </w:pPr>
    <w:rPr>
      <w:rFonts w:asciiTheme="minorHAnsi" w:hAnsiTheme="minorHAnsi" w:eastAsiaTheme="minorEastAsia" w:cstheme="minorBidi"/>
      <w:kern w:val="0"/>
      <w:sz w:val="20"/>
      <w:szCs w:val="20"/>
      <w:lang w:val="en-US" w:eastAsia="zh-CN" w:bidi="ar-SA"/>
    </w:rPr>
  </w:style>
  <w:style w:type="character" w:customStyle="1" w:styleId="130">
    <w:name w:val="标题 2 Char1"/>
    <w:basedOn w:val="39"/>
    <w:link w:val="3"/>
    <w:qFormat/>
    <w:uiPriority w:val="0"/>
    <w:rPr>
      <w:rFonts w:ascii="Arial" w:hAnsi="Arial" w:eastAsia="宋体" w:cs="Times New Roman"/>
      <w:b/>
      <w:kern w:val="0"/>
      <w:sz w:val="32"/>
      <w:szCs w:val="20"/>
      <w:lang w:eastAsia="en-US"/>
    </w:rPr>
  </w:style>
  <w:style w:type="paragraph" w:customStyle="1" w:styleId="131">
    <w:name w:val="TOC 标题1"/>
    <w:basedOn w:val="2"/>
    <w:next w:val="1"/>
    <w:semiHidden/>
    <w:unhideWhenUsed/>
    <w:qFormat/>
    <w:uiPriority w:val="39"/>
    <w:pPr>
      <w:keepLines/>
      <w:spacing w:before="480" w:line="276" w:lineRule="auto"/>
      <w:outlineLvl w:val="9"/>
    </w:pPr>
    <w:rPr>
      <w:rFonts w:asciiTheme="majorHAnsi" w:hAnsiTheme="majorHAnsi" w:eastAsiaTheme="majorEastAsia" w:cstheme="majorBidi"/>
      <w:bCs/>
      <w:color w:val="2F5496" w:themeColor="accent1" w:themeShade="BF"/>
      <w:sz w:val="28"/>
      <w:szCs w:val="28"/>
      <w:lang w:eastAsia="zh-CN"/>
    </w:rPr>
  </w:style>
  <w:style w:type="paragraph" w:customStyle="1" w:styleId="132">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table" w:customStyle="1" w:styleId="133">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3481B-2DDF-4F7D-8898-0E176041F966}">
  <ds:schemaRefs/>
</ds:datastoreItem>
</file>

<file path=docProps/app.xml><?xml version="1.0" encoding="utf-8"?>
<Properties xmlns="http://schemas.openxmlformats.org/officeDocument/2006/extended-properties" xmlns:vt="http://schemas.openxmlformats.org/officeDocument/2006/docPropsVTypes">
  <Template>Normal</Template>
  <Pages>45</Pages>
  <Words>4073</Words>
  <Characters>23220</Characters>
  <Lines>193</Lines>
  <Paragraphs>54</Paragraphs>
  <TotalTime>1414</TotalTime>
  <ScaleCrop>false</ScaleCrop>
  <LinksUpToDate>false</LinksUpToDate>
  <CharactersWithSpaces>27239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2018-09-25T10:15:00Z</dcterms:created>
  <dc:creator>dianzizu</dc:creator>
  <cp:lastModifiedBy>lcc</cp:lastModifiedBy>
  <dcterms:modified xsi:type="dcterms:W3CDTF">2018-10-16T09:34:31Z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